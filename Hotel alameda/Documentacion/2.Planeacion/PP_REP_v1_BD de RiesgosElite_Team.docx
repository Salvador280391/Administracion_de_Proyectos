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B4" w:rsidRPr="00337F26" w:rsidRDefault="00215EB4">
      <w:pPr>
        <w:pStyle w:val="Prrafodelista"/>
        <w:spacing w:line="360" w:lineRule="auto"/>
        <w:jc w:val="both"/>
        <w:rPr>
          <w:rFonts w:cs="Arial"/>
          <w:b/>
          <w:szCs w:val="24"/>
          <w:rPrChange w:id="0" w:author="skeeter" w:date="2019-08-02T10:54:00Z">
            <w:rPr/>
          </w:rPrChange>
        </w:rPr>
        <w:pPrChange w:id="1" w:author="skeeter" w:date="2019-08-02T10:54:00Z">
          <w:pPr>
            <w:spacing w:line="360" w:lineRule="auto"/>
            <w:jc w:val="both"/>
          </w:pPr>
        </w:pPrChange>
      </w:pPr>
      <w:r w:rsidRPr="00337F26">
        <w:rPr>
          <w:rFonts w:cs="Arial"/>
          <w:b/>
          <w:szCs w:val="24"/>
          <w:rPrChange w:id="2" w:author="skeeter" w:date="2019-08-02T10:54:00Z">
            <w:rPr/>
          </w:rPrChange>
        </w:rPr>
        <w:t>Riesgos del proyecto</w:t>
      </w:r>
    </w:p>
    <w:p w:rsidR="000C1DE9" w:rsidRPr="00337F26" w:rsidRDefault="000C1DE9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lang w:eastAsia="es-MX"/>
          <w:rPrChange w:id="3" w:author="skeeter" w:date="2019-08-02T10:54:00Z">
            <w:rPr>
              <w:lang w:eastAsia="es-MX"/>
            </w:rPr>
          </w:rPrChange>
        </w:rPr>
        <w:pPrChange w:id="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lang w:eastAsia="es-MX"/>
          <w:rPrChange w:id="5" w:author="skeeter" w:date="2019-08-02T10:54:00Z">
            <w:rPr>
              <w:lang w:eastAsia="es-MX"/>
            </w:rPr>
          </w:rPrChange>
        </w:rPr>
        <w:t xml:space="preserve">El proyecto no es viable. el diseño no es posible o no es compatible con los requisitos. </w:t>
      </w:r>
    </w:p>
    <w:p w:rsidR="007F2CF7" w:rsidRPr="00337F26" w:rsidRDefault="000C1DE9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lang w:eastAsia="es-MX"/>
          <w:rPrChange w:id="6" w:author="skeeter" w:date="2019-08-02T10:54:00Z">
            <w:rPr>
              <w:lang w:eastAsia="es-MX"/>
            </w:rPr>
          </w:rPrChange>
        </w:rPr>
        <w:pPrChange w:id="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lang w:eastAsia="es-MX"/>
          <w:rPrChange w:id="8" w:author="skeeter" w:date="2019-08-02T10:54:00Z">
            <w:rPr>
              <w:lang w:eastAsia="es-MX"/>
            </w:rPr>
          </w:rPrChange>
        </w:rPr>
        <w:t xml:space="preserve">El proyecto carece de flexibilidad. </w:t>
      </w:r>
    </w:p>
    <w:p w:rsidR="00DA21CF" w:rsidRPr="00337F26" w:rsidRDefault="000C1DE9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lang w:eastAsia="es-MX"/>
          <w:rPrChange w:id="9" w:author="skeeter" w:date="2019-08-02T10:54:00Z">
            <w:rPr>
              <w:lang w:eastAsia="es-MX"/>
            </w:rPr>
          </w:rPrChange>
        </w:rPr>
        <w:pPrChange w:id="1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lang w:eastAsia="es-MX"/>
          <w:rPrChange w:id="11" w:author="skeeter" w:date="2019-08-02T10:54:00Z">
            <w:rPr>
              <w:lang w:eastAsia="es-MX"/>
            </w:rPr>
          </w:rPrChange>
        </w:rPr>
        <w:t>El diseño es de baja calidad.</w:t>
      </w:r>
    </w:p>
    <w:p w:rsidR="000C1DE9" w:rsidRPr="00337F26" w:rsidRDefault="00E417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2" w:author="skeeter" w:date="2019-08-02T10:54:00Z">
            <w:rPr/>
          </w:rPrChange>
        </w:rPr>
        <w:pPrChange w:id="1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4" w:author="skeeter" w:date="2019-08-02T10:54:00Z">
            <w:rPr/>
          </w:rPrChange>
        </w:rPr>
        <w:t>F</w:t>
      </w:r>
      <w:r w:rsidR="000C1DE9" w:rsidRPr="00337F26">
        <w:rPr>
          <w:rFonts w:cs="Arial"/>
          <w:szCs w:val="24"/>
          <w:rPrChange w:id="15" w:author="skeeter" w:date="2019-08-02T10:54:00Z">
            <w:rPr/>
          </w:rPrChange>
        </w:rPr>
        <w:t>alta de integración con la organización.</w:t>
      </w:r>
    </w:p>
    <w:p w:rsidR="000C1DE9" w:rsidRPr="00337F26" w:rsidRDefault="00E417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6" w:author="skeeter" w:date="2019-08-02T10:54:00Z">
            <w:rPr/>
          </w:rPrChange>
        </w:rPr>
        <w:pPrChange w:id="1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8" w:author="skeeter" w:date="2019-08-02T10:54:00Z">
            <w:rPr/>
          </w:rPrChange>
        </w:rPr>
        <w:t>F</w:t>
      </w:r>
      <w:r w:rsidR="000C1DE9" w:rsidRPr="00337F26">
        <w:rPr>
          <w:rFonts w:cs="Arial"/>
          <w:szCs w:val="24"/>
          <w:rPrChange w:id="19" w:author="skeeter" w:date="2019-08-02T10:54:00Z">
            <w:rPr/>
          </w:rPrChange>
        </w:rPr>
        <w:t>alta de negociación de un precio razonable para los contratos.</w:t>
      </w:r>
    </w:p>
    <w:p w:rsidR="000C1DE9" w:rsidRPr="00337F26" w:rsidRDefault="000C1DE9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0" w:author="skeeter" w:date="2019-08-02T10:54:00Z">
            <w:rPr/>
          </w:rPrChange>
        </w:rPr>
        <w:pPrChange w:id="2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2" w:author="skeeter" w:date="2019-08-02T10:54:00Z">
            <w:rPr/>
          </w:rPrChange>
        </w:rPr>
        <w:t>Incapacidad para negociar condiciones contractuales aceptables.</w:t>
      </w:r>
    </w:p>
    <w:p w:rsidR="000C1DE9" w:rsidRPr="00337F26" w:rsidRDefault="000C1DE9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3" w:author="skeeter" w:date="2019-08-02T10:54:00Z">
            <w:rPr/>
          </w:rPrChange>
        </w:rPr>
        <w:pPrChange w:id="2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5" w:author="skeeter" w:date="2019-08-02T10:54:00Z">
            <w:rPr/>
          </w:rPrChange>
        </w:rPr>
        <w:t>La falta de autoridad en el equipo para completar el trabajo y lograr los objetivos.</w:t>
      </w:r>
    </w:p>
    <w:p w:rsidR="004179E1" w:rsidRPr="00337F26" w:rsidRDefault="004179E1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6" w:author="skeeter" w:date="2019-08-02T10:54:00Z">
            <w:rPr/>
          </w:rPrChange>
        </w:rPr>
        <w:pPrChange w:id="2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8" w:author="skeeter" w:date="2019-08-02T10:54:00Z">
            <w:rPr/>
          </w:rPrChange>
        </w:rPr>
        <w:t>Las estimaciones y pronósticos de costo son inexactos.</w:t>
      </w:r>
    </w:p>
    <w:p w:rsidR="004179E1" w:rsidRPr="00337F26" w:rsidRDefault="004179E1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9" w:author="skeeter" w:date="2019-08-02T10:54:00Z">
            <w:rPr/>
          </w:rPrChange>
        </w:rPr>
        <w:pPrChange w:id="3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1" w:author="skeeter" w:date="2019-08-02T10:54:00Z">
            <w:rPr/>
          </w:rPrChange>
        </w:rPr>
        <w:t>Faltan actividades necesarias en la definición del alcance.</w:t>
      </w:r>
    </w:p>
    <w:p w:rsidR="004179E1" w:rsidRPr="00337F26" w:rsidRDefault="004179E1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2" w:author="skeeter" w:date="2019-08-02T10:54:00Z">
            <w:rPr/>
          </w:rPrChange>
        </w:rPr>
        <w:pPrChange w:id="3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4" w:author="skeeter" w:date="2019-08-02T10:54:00Z">
            <w:rPr/>
          </w:rPrChange>
        </w:rPr>
        <w:t>Estimaciones inexactas e</w:t>
      </w:r>
      <w:r w:rsidR="00E41727" w:rsidRPr="00337F26">
        <w:rPr>
          <w:rFonts w:cs="Arial"/>
          <w:szCs w:val="24"/>
          <w:rPrChange w:id="35" w:author="skeeter" w:date="2019-08-02T10:54:00Z">
            <w:rPr/>
          </w:rPrChange>
        </w:rPr>
        <w:t>s un riesgo común en realidad al</w:t>
      </w:r>
      <w:r w:rsidRPr="00337F26">
        <w:rPr>
          <w:rFonts w:cs="Arial"/>
          <w:szCs w:val="24"/>
          <w:rPrChange w:id="36" w:author="skeeter" w:date="2019-08-02T10:54:00Z">
            <w:rPr/>
          </w:rPrChange>
        </w:rPr>
        <w:t xml:space="preserve"> proyecto.</w:t>
      </w:r>
    </w:p>
    <w:p w:rsidR="004179E1" w:rsidRPr="00337F26" w:rsidRDefault="004179E1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7" w:author="skeeter" w:date="2019-08-02T10:54:00Z">
            <w:rPr/>
          </w:rPrChange>
        </w:rPr>
        <w:pPrChange w:id="3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9" w:author="skeeter" w:date="2019-08-02T10:54:00Z">
            <w:rPr/>
          </w:rPrChange>
        </w:rPr>
        <w:t xml:space="preserve">Conflictos </w:t>
      </w:r>
      <w:r w:rsidR="007E6B57" w:rsidRPr="00337F26">
        <w:rPr>
          <w:rFonts w:cs="Arial"/>
          <w:szCs w:val="24"/>
          <w:rPrChange w:id="40" w:author="skeeter" w:date="2019-08-02T10:54:00Z">
            <w:rPr/>
          </w:rPrChange>
        </w:rPr>
        <w:t>entre los actores del proyecto.</w:t>
      </w:r>
    </w:p>
    <w:p w:rsidR="007E6B57" w:rsidRPr="00337F26" w:rsidRDefault="007E6B5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41" w:author="skeeter" w:date="2019-08-02T10:54:00Z">
            <w:rPr/>
          </w:rPrChange>
        </w:rPr>
        <w:pPrChange w:id="42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43" w:author="skeeter" w:date="2019-08-02T10:54:00Z">
            <w:rPr/>
          </w:rPrChange>
        </w:rPr>
        <w:t>Los cambios no son controlados y el alcance está en continuo crecimiento.</w:t>
      </w:r>
    </w:p>
    <w:p w:rsidR="007E6B57" w:rsidRPr="00337F26" w:rsidRDefault="007E6B5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44" w:author="skeeter" w:date="2019-08-02T10:54:00Z">
            <w:rPr/>
          </w:rPrChange>
        </w:rPr>
        <w:pPrChange w:id="4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46" w:author="skeeter" w:date="2019-08-02T10:54:00Z">
            <w:rPr/>
          </w:rPrChange>
        </w:rPr>
        <w:t>El equipo del proyecto añade sus propias características al producto y estas características no son requerimientos o solicitudes de cambio.</w:t>
      </w:r>
    </w:p>
    <w:p w:rsidR="007E6B57" w:rsidRPr="00337F26" w:rsidRDefault="007E6B5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47" w:author="skeeter" w:date="2019-08-02T10:54:00Z">
            <w:rPr/>
          </w:rPrChange>
        </w:rPr>
        <w:pPrChange w:id="4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49" w:author="skeeter" w:date="2019-08-02T10:54:00Z">
            <w:rPr/>
          </w:rPrChange>
        </w:rPr>
        <w:t>Variaciones en el tipo de cambio pueden tener un impacto importante en el proyecto.</w:t>
      </w:r>
    </w:p>
    <w:p w:rsidR="007E6B57" w:rsidRPr="00337F26" w:rsidRDefault="007E6B5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50" w:author="skeeter" w:date="2019-08-02T10:54:00Z">
            <w:rPr/>
          </w:rPrChange>
        </w:rPr>
        <w:pPrChange w:id="5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52" w:author="skeeter" w:date="2019-08-02T10:54:00Z">
            <w:rPr/>
          </w:rPrChange>
        </w:rPr>
        <w:t>Un gran número de solicitudes de cambio dramáticamente aumenta la complejidad del proyecto y distrae las características clave.</w:t>
      </w:r>
    </w:p>
    <w:p w:rsidR="008F379D" w:rsidRPr="00337F26" w:rsidRDefault="008F379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53" w:author="skeeter" w:date="2019-08-02T10:54:00Z">
            <w:rPr/>
          </w:rPrChange>
        </w:rPr>
        <w:pPrChange w:id="5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55" w:author="skeeter" w:date="2019-08-02T10:54:00Z">
            <w:rPr/>
          </w:rPrChange>
        </w:rPr>
        <w:t>El cambio puede ser el origen del conflicto de las partes interesadas.</w:t>
      </w:r>
    </w:p>
    <w:p w:rsidR="008F379D" w:rsidRPr="00337F26" w:rsidRDefault="008F379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56" w:author="skeeter" w:date="2019-08-02T10:54:00Z">
            <w:rPr/>
          </w:rPrChange>
        </w:rPr>
        <w:pPrChange w:id="5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58" w:author="skeeter" w:date="2019-08-02T10:54:00Z">
            <w:rPr/>
          </w:rPrChange>
        </w:rPr>
        <w:t>Debido a un gran número de solicitudes de cambio como de prioridades, tenemos la percepción de que el proyecto fracasó. Cuando el calendario y el presupuesto se cambian continuamente - las partes interesadas pueden sentir que el proyecto ha perdido sus objetivos originales.</w:t>
      </w:r>
    </w:p>
    <w:p w:rsidR="008F379D" w:rsidRPr="00337F26" w:rsidRDefault="008F379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59" w:author="skeeter" w:date="2019-08-02T10:54:00Z">
            <w:rPr/>
          </w:rPrChange>
        </w:rPr>
        <w:pPrChange w:id="6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61" w:author="skeeter" w:date="2019-08-02T10:54:00Z">
            <w:rPr/>
          </w:rPrChange>
        </w:rPr>
        <w:t>La falta de identificación de cualquier cambio puede convertirse en un riesgo crítico.</w:t>
      </w:r>
    </w:p>
    <w:p w:rsidR="008F379D" w:rsidRPr="00337F26" w:rsidRDefault="008F379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62" w:author="skeeter" w:date="2019-08-02T10:54:00Z">
            <w:rPr/>
          </w:rPrChange>
        </w:rPr>
        <w:pPrChange w:id="6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64" w:author="skeeter" w:date="2019-08-02T10:54:00Z">
            <w:rPr/>
          </w:rPrChange>
        </w:rPr>
        <w:t>Las solicitudes de cambios que son de baja calidad (por ejemplo, ambiguas).</w:t>
      </w:r>
    </w:p>
    <w:p w:rsidR="00BC5223" w:rsidRPr="00337F26" w:rsidRDefault="00BC522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65" w:author="skeeter" w:date="2019-08-02T10:54:00Z">
            <w:rPr/>
          </w:rPrChange>
        </w:rPr>
        <w:pPrChange w:id="6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67" w:author="skeeter" w:date="2019-08-02T10:54:00Z">
            <w:rPr/>
          </w:rPrChange>
        </w:rPr>
        <w:t>Las solicitudes de cambio que no tienen sentido en el contexto de los requisitos.</w:t>
      </w:r>
    </w:p>
    <w:p w:rsidR="00BC5223" w:rsidRPr="00337F26" w:rsidRDefault="00BC522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68" w:author="skeeter" w:date="2019-08-02T10:54:00Z">
            <w:rPr/>
          </w:rPrChange>
        </w:rPr>
        <w:pPrChange w:id="6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70" w:author="skeeter" w:date="2019-08-02T10:54:00Z">
            <w:rPr/>
          </w:rPrChange>
        </w:rPr>
        <w:lastRenderedPageBreak/>
        <w:t>Cuando las partes interesadas ignoran las comunicaciones del proyecto.</w:t>
      </w:r>
    </w:p>
    <w:p w:rsidR="00BC5223" w:rsidRPr="00337F26" w:rsidRDefault="00BC522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71" w:author="skeeter" w:date="2019-08-02T10:54:00Z">
            <w:rPr/>
          </w:rPrChange>
        </w:rPr>
        <w:pPrChange w:id="72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73" w:author="skeeter" w:date="2019-08-02T10:54:00Z">
            <w:rPr/>
          </w:rPrChange>
        </w:rPr>
        <w:t>Las partes interesadas desarrollan expectativas inexactas.</w:t>
      </w:r>
    </w:p>
    <w:p w:rsidR="00BC5223" w:rsidRPr="00337F26" w:rsidRDefault="00BC522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74" w:author="skeeter" w:date="2019-08-02T10:54:00Z">
            <w:rPr/>
          </w:rPrChange>
        </w:rPr>
        <w:pPrChange w:id="7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76" w:author="skeeter" w:date="2019-08-02T10:54:00Z">
            <w:rPr/>
          </w:rPrChange>
        </w:rPr>
        <w:t>El desacuerdo entre los interesados sobre los problemas del proyecto.</w:t>
      </w:r>
    </w:p>
    <w:p w:rsidR="00BC5223" w:rsidRPr="00337F26" w:rsidRDefault="00BC522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77" w:author="skeeter" w:date="2019-08-02T10:54:00Z">
            <w:rPr/>
          </w:rPrChange>
        </w:rPr>
        <w:pPrChange w:id="7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79" w:author="skeeter" w:date="2019-08-02T10:54:00Z">
            <w:rPr/>
          </w:rPrChange>
        </w:rPr>
        <w:t>Las contribuciones de las partes son de baja calidad o irrelevante.</w:t>
      </w:r>
    </w:p>
    <w:p w:rsidR="00215EB4" w:rsidRPr="00337F26" w:rsidRDefault="00215EB4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80" w:author="skeeter" w:date="2019-08-02T10:54:00Z">
            <w:rPr/>
          </w:rPrChange>
        </w:rPr>
        <w:pPrChange w:id="8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82" w:author="skeeter" w:date="2019-08-02T10:54:00Z">
            <w:rPr/>
          </w:rPrChange>
        </w:rPr>
        <w:t>Cuando los recursos clave del proyecto pueden gastar un alto porcentaje de su tiempo.</w:t>
      </w:r>
    </w:p>
    <w:p w:rsidR="00215EB4" w:rsidRPr="00337F26" w:rsidRDefault="00215EB4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83" w:author="skeeter" w:date="2019-08-02T10:54:00Z">
            <w:rPr/>
          </w:rPrChange>
        </w:rPr>
        <w:pPrChange w:id="8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85" w:author="skeeter" w:date="2019-08-02T10:54:00Z">
            <w:rPr/>
          </w:rPrChange>
        </w:rPr>
        <w:t>Cuando los requisitos son mal interpretados por el equipo del proyecto.</w:t>
      </w:r>
    </w:p>
    <w:p w:rsidR="00C62A13" w:rsidRPr="00337F26" w:rsidRDefault="00C62A13" w:rsidP="00525980">
      <w:pPr>
        <w:pStyle w:val="Prrafodelista"/>
        <w:spacing w:line="360" w:lineRule="auto"/>
        <w:jc w:val="both"/>
        <w:rPr>
          <w:rFonts w:cs="Arial"/>
          <w:szCs w:val="24"/>
          <w:rPrChange w:id="86" w:author="skeeter" w:date="2019-08-02T10:54:00Z">
            <w:rPr/>
          </w:rPrChange>
        </w:rPr>
        <w:pPrChange w:id="87" w:author="skeeter" w:date="2019-08-02T11:03:00Z">
          <w:pPr>
            <w:spacing w:line="360" w:lineRule="auto"/>
            <w:ind w:left="360"/>
            <w:jc w:val="both"/>
          </w:pPr>
        </w:pPrChange>
      </w:pPr>
      <w:r w:rsidRPr="00337F26">
        <w:rPr>
          <w:rFonts w:cs="Arial"/>
          <w:szCs w:val="24"/>
          <w:rPrChange w:id="88" w:author="skeeter" w:date="2019-08-02T10:54:00Z">
            <w:rPr/>
          </w:rPrChange>
        </w:rPr>
        <w:t>----------------------------------------------------------------------------------------------------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89" w:author="skeeter" w:date="2019-08-02T10:54:00Z">
            <w:rPr/>
          </w:rPrChange>
        </w:rPr>
        <w:pPrChange w:id="9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91" w:author="skeeter" w:date="2019-08-02T10:54:00Z">
            <w:rPr/>
          </w:rPrChange>
        </w:rPr>
        <w:t>Los requerimientos no están definidos claramente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92" w:author="skeeter" w:date="2019-08-02T10:54:00Z">
            <w:rPr/>
          </w:rPrChange>
        </w:rPr>
        <w:pPrChange w:id="9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94" w:author="skeeter" w:date="2019-08-02T10:54:00Z">
            <w:rPr/>
          </w:rPrChange>
        </w:rPr>
        <w:t>La comunicación en el equipo de trabajo está mal estructurada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95" w:author="skeeter" w:date="2019-08-02T10:54:00Z">
            <w:rPr/>
          </w:rPrChange>
        </w:rPr>
        <w:pPrChange w:id="9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97" w:author="skeeter" w:date="2019-08-02T10:54:00Z">
            <w:rPr/>
          </w:rPrChange>
        </w:rPr>
        <w:t>La inasistencia en las reuniones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98" w:author="skeeter" w:date="2019-08-02T10:54:00Z">
            <w:rPr/>
          </w:rPrChange>
        </w:rPr>
        <w:pPrChange w:id="9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00" w:author="skeeter" w:date="2019-08-02T10:54:00Z">
            <w:rPr/>
          </w:rPrChange>
        </w:rPr>
        <w:t>Falta de especificación del hard</w:t>
      </w:r>
      <w:r w:rsidR="00C245AE" w:rsidRPr="00337F26">
        <w:rPr>
          <w:rFonts w:cs="Arial"/>
          <w:szCs w:val="24"/>
          <w:rPrChange w:id="101" w:author="skeeter" w:date="2019-08-02T10:54:00Z">
            <w:rPr/>
          </w:rPrChange>
        </w:rPr>
        <w:t>w</w:t>
      </w:r>
      <w:r w:rsidRPr="00337F26">
        <w:rPr>
          <w:rFonts w:cs="Arial"/>
          <w:szCs w:val="24"/>
          <w:rPrChange w:id="102" w:author="skeeter" w:date="2019-08-02T10:54:00Z">
            <w:rPr/>
          </w:rPrChange>
        </w:rPr>
        <w:t xml:space="preserve">are que maneja la empresa 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03" w:author="skeeter" w:date="2019-08-02T10:54:00Z">
            <w:rPr/>
          </w:rPrChange>
        </w:rPr>
        <w:pPrChange w:id="10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05" w:author="skeeter" w:date="2019-08-02T10:54:00Z">
            <w:rPr/>
          </w:rPrChange>
        </w:rPr>
        <w:t xml:space="preserve">Retardo en las tareas y </w:t>
      </w:r>
      <w:proofErr w:type="spellStart"/>
      <w:r w:rsidRPr="00337F26">
        <w:rPr>
          <w:rFonts w:cs="Arial"/>
          <w:szCs w:val="24"/>
          <w:rPrChange w:id="106" w:author="skeeter" w:date="2019-08-02T10:54:00Z">
            <w:rPr/>
          </w:rPrChange>
        </w:rPr>
        <w:t>subtareas</w:t>
      </w:r>
      <w:proofErr w:type="spellEnd"/>
      <w:r w:rsidRPr="00337F26">
        <w:rPr>
          <w:rFonts w:cs="Arial"/>
          <w:szCs w:val="24"/>
          <w:rPrChange w:id="107" w:author="skeeter" w:date="2019-08-02T10:54:00Z">
            <w:rPr/>
          </w:rPrChange>
        </w:rPr>
        <w:t xml:space="preserve"> asignadas a cada miembro 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08" w:author="skeeter" w:date="2019-08-02T10:54:00Z">
            <w:rPr/>
          </w:rPrChange>
        </w:rPr>
        <w:pPrChange w:id="10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10" w:author="skeeter" w:date="2019-08-02T10:54:00Z">
            <w:rPr/>
          </w:rPrChange>
        </w:rPr>
        <w:t xml:space="preserve">Mal análisis en las habilidades de los integrantes del equipo de trabajo  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11" w:author="skeeter" w:date="2019-08-02T10:54:00Z">
            <w:rPr/>
          </w:rPrChange>
        </w:rPr>
        <w:pPrChange w:id="112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13" w:author="skeeter" w:date="2019-08-02T10:54:00Z">
            <w:rPr/>
          </w:rPrChange>
        </w:rPr>
        <w:t xml:space="preserve">Mala infraestructura de trabajo </w:t>
      </w:r>
    </w:p>
    <w:p w:rsidR="00670427" w:rsidRPr="00337F26" w:rsidRDefault="005C5E08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14" w:author="skeeter" w:date="2019-08-02T10:54:00Z">
            <w:rPr/>
          </w:rPrChange>
        </w:rPr>
        <w:pPrChange w:id="11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16" w:author="skeeter" w:date="2019-08-02T10:54:00Z">
            <w:rPr/>
          </w:rPrChange>
        </w:rPr>
        <w:t>Fallas técnicas en el material del</w:t>
      </w:r>
      <w:r w:rsidR="00A17D9A" w:rsidRPr="00337F26">
        <w:rPr>
          <w:rFonts w:cs="Arial"/>
          <w:szCs w:val="24"/>
          <w:rPrChange w:id="117" w:author="skeeter" w:date="2019-08-02T10:54:00Z">
            <w:rPr/>
          </w:rPrChange>
        </w:rPr>
        <w:t xml:space="preserve"> equipo</w:t>
      </w:r>
      <w:r w:rsidR="00670427" w:rsidRPr="00337F26">
        <w:rPr>
          <w:rFonts w:cs="Arial"/>
          <w:szCs w:val="24"/>
          <w:rPrChange w:id="118" w:author="skeeter" w:date="2019-08-02T10:54:00Z">
            <w:rPr/>
          </w:rPrChange>
        </w:rPr>
        <w:t xml:space="preserve"> de trabajo 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19" w:author="skeeter" w:date="2019-08-02T10:54:00Z">
            <w:rPr/>
          </w:rPrChange>
        </w:rPr>
        <w:pPrChange w:id="12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21" w:author="skeeter" w:date="2019-08-02T10:54:00Z">
            <w:rPr/>
          </w:rPrChange>
        </w:rPr>
        <w:t xml:space="preserve">Inasistencia del personal de trabajo 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22" w:author="skeeter" w:date="2019-08-02T10:54:00Z">
            <w:rPr/>
          </w:rPrChange>
        </w:rPr>
        <w:pPrChange w:id="12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24" w:author="skeeter" w:date="2019-08-02T10:54:00Z">
            <w:rPr/>
          </w:rPrChange>
        </w:rPr>
        <w:t xml:space="preserve">Mala interpretación de las tareas antecesoras </w:t>
      </w:r>
    </w:p>
    <w:p w:rsidR="00670427" w:rsidRPr="00337F26" w:rsidRDefault="0067042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25" w:author="skeeter" w:date="2019-08-02T10:54:00Z">
            <w:rPr/>
          </w:rPrChange>
        </w:rPr>
        <w:pPrChange w:id="12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27" w:author="skeeter" w:date="2019-08-02T10:54:00Z">
            <w:rPr/>
          </w:rPrChange>
        </w:rPr>
        <w:t>Falta de conocimiento</w:t>
      </w:r>
      <w:r w:rsidR="009D1837" w:rsidRPr="00337F26">
        <w:rPr>
          <w:rFonts w:cs="Arial"/>
          <w:szCs w:val="24"/>
          <w:rPrChange w:id="128" w:author="skeeter" w:date="2019-08-02T10:54:00Z">
            <w:rPr/>
          </w:rPrChange>
        </w:rPr>
        <w:t>s sobre la empresa a la cual se</w:t>
      </w:r>
      <w:r w:rsidRPr="00337F26">
        <w:rPr>
          <w:rFonts w:cs="Arial"/>
          <w:szCs w:val="24"/>
          <w:rPrChange w:id="129" w:author="skeeter" w:date="2019-08-02T10:54:00Z">
            <w:rPr/>
          </w:rPrChange>
        </w:rPr>
        <w:t xml:space="preserve"> desarrolla </w:t>
      </w:r>
    </w:p>
    <w:p w:rsidR="00670427" w:rsidRPr="00337F26" w:rsidRDefault="003B291D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30" w:author="skeeter" w:date="2019-08-02T10:54:00Z">
            <w:rPr/>
          </w:rPrChange>
        </w:rPr>
        <w:pPrChange w:id="13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32" w:author="skeeter" w:date="2019-08-02T10:54:00Z">
            <w:rPr/>
          </w:rPrChange>
        </w:rPr>
        <w:t>Cuando el equipo de trabajo formado carece de habilidades y personas</w:t>
      </w:r>
    </w:p>
    <w:p w:rsidR="003B291D" w:rsidRPr="00337F26" w:rsidRDefault="00D617E2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33" w:author="skeeter" w:date="2019-08-02T10:54:00Z">
            <w:rPr/>
          </w:rPrChange>
        </w:rPr>
        <w:pPrChange w:id="13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35" w:author="skeeter" w:date="2019-08-02T10:54:00Z">
            <w:rPr/>
          </w:rPrChange>
        </w:rPr>
        <w:t xml:space="preserve">Problemas de salud en el equipo de trabajo </w:t>
      </w:r>
    </w:p>
    <w:p w:rsidR="00D617E2" w:rsidRPr="00337F26" w:rsidRDefault="00D617E2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36" w:author="skeeter" w:date="2019-08-02T10:54:00Z">
            <w:rPr/>
          </w:rPrChange>
        </w:rPr>
        <w:pPrChange w:id="13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38" w:author="skeeter" w:date="2019-08-02T10:54:00Z">
            <w:rPr/>
          </w:rPrChange>
        </w:rPr>
        <w:t>Instalación inadecuada en la implementación</w:t>
      </w:r>
    </w:p>
    <w:p w:rsidR="00D617E2" w:rsidRPr="00337F26" w:rsidRDefault="00D617E2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39" w:author="skeeter" w:date="2019-08-02T10:54:00Z">
            <w:rPr/>
          </w:rPrChange>
        </w:rPr>
        <w:pPrChange w:id="14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41" w:author="skeeter" w:date="2019-08-02T10:54:00Z">
            <w:rPr/>
          </w:rPrChange>
        </w:rPr>
        <w:t xml:space="preserve">Falta de compromiso de los integrantes del equipo    </w:t>
      </w:r>
    </w:p>
    <w:p w:rsidR="00D617E2" w:rsidRPr="00337F26" w:rsidRDefault="007F2CF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42" w:author="skeeter" w:date="2019-08-02T10:54:00Z">
            <w:rPr/>
          </w:rPrChange>
        </w:rPr>
        <w:pPrChange w:id="14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44" w:author="skeeter" w:date="2019-08-02T10:54:00Z">
            <w:rPr/>
          </w:rPrChange>
        </w:rPr>
        <w:t xml:space="preserve">Falta de conocimientos sobre los hosting y dominio que tiene o requiere la empresa </w:t>
      </w:r>
    </w:p>
    <w:p w:rsidR="007F2CF7" w:rsidRPr="00337F26" w:rsidRDefault="007F2CF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45" w:author="skeeter" w:date="2019-08-02T10:54:00Z">
            <w:rPr/>
          </w:rPrChange>
        </w:rPr>
        <w:pPrChange w:id="14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47" w:author="skeeter" w:date="2019-08-02T10:54:00Z">
            <w:rPr/>
          </w:rPrChange>
        </w:rPr>
        <w:t>La empresa a la cual se le desarrolla</w:t>
      </w:r>
      <w:r w:rsidR="00C245AE" w:rsidRPr="00337F26">
        <w:rPr>
          <w:rFonts w:cs="Arial"/>
          <w:szCs w:val="24"/>
          <w:rPrChange w:id="148" w:author="skeeter" w:date="2019-08-02T10:54:00Z">
            <w:rPr/>
          </w:rPrChange>
        </w:rPr>
        <w:t xml:space="preserve"> no proporciona la información requerida o hace entregas </w:t>
      </w:r>
      <w:r w:rsidR="0010570C" w:rsidRPr="00337F26">
        <w:rPr>
          <w:rFonts w:cs="Arial"/>
          <w:szCs w:val="24"/>
          <w:rPrChange w:id="149" w:author="skeeter" w:date="2019-08-02T10:54:00Z">
            <w:rPr/>
          </w:rPrChange>
        </w:rPr>
        <w:t>tardías</w:t>
      </w:r>
    </w:p>
    <w:p w:rsidR="007F2CF7" w:rsidRPr="00337F26" w:rsidRDefault="007F2CF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50" w:author="skeeter" w:date="2019-08-02T10:54:00Z">
            <w:rPr/>
          </w:rPrChange>
        </w:rPr>
        <w:pPrChange w:id="15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52" w:author="skeeter" w:date="2019-08-02T10:54:00Z">
            <w:rPr/>
          </w:rPrChange>
        </w:rPr>
        <w:t>Cuando su equipo de trabajo necesita aprender nuevas habilidades, existe la posibilidad de convertirse en un riesgo ya que puede bajar la productividad</w:t>
      </w:r>
    </w:p>
    <w:p w:rsidR="007F2CF7" w:rsidRPr="00337F26" w:rsidRDefault="007F2CF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53" w:author="skeeter" w:date="2019-08-02T10:54:00Z">
            <w:rPr/>
          </w:rPrChange>
        </w:rPr>
        <w:pPrChange w:id="15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del w:id="155" w:author="skeeter" w:date="2019-08-02T10:53:00Z">
        <w:r w:rsidRPr="00337F26" w:rsidDel="00337F26">
          <w:rPr>
            <w:rFonts w:cs="Arial"/>
            <w:szCs w:val="24"/>
            <w:rPrChange w:id="156" w:author="skeeter" w:date="2019-08-02T10:54:00Z">
              <w:rPr/>
            </w:rPrChange>
          </w:rPr>
          <w:delText xml:space="preserve"> </w:delText>
        </w:r>
      </w:del>
      <w:r w:rsidR="00C245AE" w:rsidRPr="00337F26">
        <w:rPr>
          <w:rFonts w:cs="Arial"/>
          <w:szCs w:val="24"/>
          <w:rPrChange w:id="157" w:author="skeeter" w:date="2019-08-02T10:54:00Z">
            <w:rPr/>
          </w:rPrChange>
        </w:rPr>
        <w:t>Falta de</w:t>
      </w:r>
      <w:r w:rsidR="00A17D9A" w:rsidRPr="00337F26">
        <w:rPr>
          <w:rFonts w:cs="Arial"/>
          <w:szCs w:val="24"/>
          <w:rPrChange w:id="158" w:author="skeeter" w:date="2019-08-02T10:54:00Z">
            <w:rPr/>
          </w:rPrChange>
        </w:rPr>
        <w:t xml:space="preserve"> servicios </w:t>
      </w:r>
      <w:r w:rsidR="006F3CA9" w:rsidRPr="00337F26">
        <w:rPr>
          <w:rFonts w:cs="Arial"/>
          <w:szCs w:val="24"/>
          <w:rPrChange w:id="159" w:author="skeeter" w:date="2019-08-02T10:54:00Z">
            <w:rPr/>
          </w:rPrChange>
        </w:rPr>
        <w:t>públicos (</w:t>
      </w:r>
      <w:r w:rsidR="00A17D9A" w:rsidRPr="00337F26">
        <w:rPr>
          <w:rFonts w:cs="Arial"/>
          <w:szCs w:val="24"/>
          <w:rPrChange w:id="160" w:author="skeeter" w:date="2019-08-02T10:54:00Z">
            <w:rPr/>
          </w:rPrChange>
        </w:rPr>
        <w:t xml:space="preserve">agua, Internet, electricidad, etc.) </w:t>
      </w:r>
      <w:r w:rsidR="00C245AE" w:rsidRPr="00337F26">
        <w:rPr>
          <w:rFonts w:cs="Arial"/>
          <w:szCs w:val="24"/>
          <w:rPrChange w:id="161" w:author="skeeter" w:date="2019-08-02T10:54:00Z">
            <w:rPr/>
          </w:rPrChange>
        </w:rPr>
        <w:t xml:space="preserve"> </w:t>
      </w:r>
    </w:p>
    <w:p w:rsidR="00C245AE" w:rsidRPr="00337F26" w:rsidRDefault="00C245A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62" w:author="skeeter" w:date="2019-08-02T10:54:00Z">
            <w:rPr/>
          </w:rPrChange>
        </w:rPr>
        <w:pPrChange w:id="16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64" w:author="skeeter" w:date="2019-08-02T10:54:00Z">
            <w:rPr/>
          </w:rPrChange>
        </w:rPr>
        <w:t xml:space="preserve">Desintegración del equipo de trabajo </w:t>
      </w:r>
    </w:p>
    <w:p w:rsidR="00C245AE" w:rsidRPr="00337F26" w:rsidRDefault="00C245A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65" w:author="skeeter" w:date="2019-08-02T10:54:00Z">
            <w:rPr/>
          </w:rPrChange>
        </w:rPr>
        <w:pPrChange w:id="16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67" w:author="skeeter" w:date="2019-08-02T10:54:00Z">
            <w:rPr/>
          </w:rPrChange>
        </w:rPr>
        <w:t xml:space="preserve">Problemas personales en el equipo de trabajo </w:t>
      </w:r>
    </w:p>
    <w:p w:rsidR="00C245AE" w:rsidRPr="00337F26" w:rsidRDefault="00C245A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68" w:author="skeeter" w:date="2019-08-02T10:54:00Z">
            <w:rPr/>
          </w:rPrChange>
        </w:rPr>
        <w:pPrChange w:id="16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70" w:author="skeeter" w:date="2019-08-02T10:54:00Z">
            <w:rPr/>
          </w:rPrChange>
        </w:rPr>
        <w:t xml:space="preserve">Problemas con el ambiente del lugar para los equipos delicados de hardware </w:t>
      </w:r>
    </w:p>
    <w:p w:rsidR="00C245AE" w:rsidRPr="00337F26" w:rsidRDefault="00C245A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71" w:author="skeeter" w:date="2019-08-02T10:54:00Z">
            <w:rPr/>
          </w:rPrChange>
        </w:rPr>
        <w:pPrChange w:id="172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73" w:author="skeeter" w:date="2019-08-02T10:54:00Z">
            <w:rPr/>
          </w:rPrChange>
        </w:rPr>
        <w:t xml:space="preserve">La posición en la que se encuentra la empresa sea inadecuada y carezca de conexión a internet </w:t>
      </w:r>
    </w:p>
    <w:p w:rsidR="00C245AE" w:rsidRPr="00337F26" w:rsidRDefault="00C245A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74" w:author="skeeter" w:date="2019-08-02T10:54:00Z">
            <w:rPr/>
          </w:rPrChange>
        </w:rPr>
        <w:pPrChange w:id="17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76" w:author="skeeter" w:date="2019-08-02T10:54:00Z">
            <w:rPr/>
          </w:rPrChange>
        </w:rPr>
        <w:t xml:space="preserve">El presupuesto estimado del proyecto no es suficiente </w:t>
      </w:r>
    </w:p>
    <w:p w:rsidR="00C245AE" w:rsidRPr="00337F26" w:rsidRDefault="00C245A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77" w:author="skeeter" w:date="2019-08-02T10:54:00Z">
            <w:rPr/>
          </w:rPrChange>
        </w:rPr>
        <w:pPrChange w:id="17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79" w:author="skeeter" w:date="2019-08-02T10:54:00Z">
            <w:rPr/>
          </w:rPrChange>
        </w:rPr>
        <w:t>La validación de las tar</w:t>
      </w:r>
      <w:r w:rsidR="00E32C1B" w:rsidRPr="00337F26">
        <w:rPr>
          <w:rFonts w:cs="Arial"/>
          <w:szCs w:val="24"/>
          <w:rPrChange w:id="180" w:author="skeeter" w:date="2019-08-02T10:54:00Z">
            <w:rPr/>
          </w:rPrChange>
        </w:rPr>
        <w:t>e</w:t>
      </w:r>
      <w:r w:rsidRPr="00337F26">
        <w:rPr>
          <w:rFonts w:cs="Arial"/>
          <w:szCs w:val="24"/>
          <w:rPrChange w:id="181" w:author="skeeter" w:date="2019-08-02T10:54:00Z">
            <w:rPr/>
          </w:rPrChange>
        </w:rPr>
        <w:t xml:space="preserve">as no fue correcta y esto genera el riesgo de no cumplir los requerimientos correctamente </w:t>
      </w:r>
    </w:p>
    <w:p w:rsidR="008F3C6A" w:rsidRPr="00337F26" w:rsidRDefault="00C245AE">
      <w:pPr>
        <w:pStyle w:val="Prrafodelista"/>
        <w:numPr>
          <w:ilvl w:val="0"/>
          <w:numId w:val="6"/>
        </w:numPr>
        <w:pBdr>
          <w:bottom w:val="single" w:sz="6" w:space="1" w:color="auto"/>
        </w:pBdr>
        <w:spacing w:line="360" w:lineRule="auto"/>
        <w:jc w:val="both"/>
        <w:rPr>
          <w:rFonts w:cs="Arial"/>
          <w:szCs w:val="24"/>
          <w:rPrChange w:id="182" w:author="skeeter" w:date="2019-08-02T10:54:00Z">
            <w:rPr/>
          </w:rPrChange>
        </w:rPr>
        <w:pPrChange w:id="183" w:author="skeeter" w:date="2019-08-02T10:54:00Z">
          <w:pPr>
            <w:pStyle w:val="Prrafodelista"/>
            <w:numPr>
              <w:numId w:val="2"/>
            </w:numPr>
            <w:pBdr>
              <w:bottom w:val="single" w:sz="6" w:space="1" w:color="auto"/>
            </w:pBd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84" w:author="skeeter" w:date="2019-08-02T10:54:00Z">
            <w:rPr/>
          </w:rPrChange>
        </w:rPr>
        <w:t>Existe un mal ambiente de trabajo y esto puede generar baja calidad de producción y bajo rendimiento</w:t>
      </w:r>
    </w:p>
    <w:p w:rsidR="00BA6163" w:rsidRPr="00337F26" w:rsidRDefault="009D1837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85" w:author="skeeter" w:date="2019-08-02T10:54:00Z">
            <w:rPr/>
          </w:rPrChange>
        </w:rPr>
        <w:pPrChange w:id="18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87" w:author="skeeter" w:date="2019-08-02T10:54:00Z">
            <w:rPr/>
          </w:rPrChange>
        </w:rPr>
        <w:t>El equipo de diseño carece de los conocimientos necesarios.</w:t>
      </w:r>
    </w:p>
    <w:p w:rsidR="00BA6163" w:rsidRPr="00337F26" w:rsidRDefault="00BA616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88" w:author="skeeter" w:date="2019-08-02T10:54:00Z">
            <w:rPr/>
          </w:rPrChange>
        </w:rPr>
        <w:pPrChange w:id="18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90" w:author="skeeter" w:date="2019-08-02T10:54:00Z">
            <w:rPr/>
          </w:rPrChange>
        </w:rPr>
        <w:t>No se estima adecuadamente el tiempo de ejecución del proyecto.</w:t>
      </w:r>
    </w:p>
    <w:p w:rsidR="00BA6163" w:rsidRPr="00337F26" w:rsidRDefault="00BA616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91" w:author="skeeter" w:date="2019-08-02T10:54:00Z">
            <w:rPr/>
          </w:rPrChange>
        </w:rPr>
        <w:pPrChange w:id="192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93" w:author="skeeter" w:date="2019-08-02T10:54:00Z">
            <w:rPr/>
          </w:rPrChange>
        </w:rPr>
        <w:t>El progres</w:t>
      </w:r>
      <w:r w:rsidR="008F3C6A" w:rsidRPr="00337F26">
        <w:rPr>
          <w:rFonts w:cs="Arial"/>
          <w:szCs w:val="24"/>
          <w:rPrChange w:id="194" w:author="skeeter" w:date="2019-08-02T10:54:00Z">
            <w:rPr/>
          </w:rPrChange>
        </w:rPr>
        <w:t>o del proyecto no es controlado por un líder</w:t>
      </w:r>
      <w:r w:rsidR="0018173B" w:rsidRPr="00337F26">
        <w:rPr>
          <w:rFonts w:cs="Arial"/>
          <w:szCs w:val="24"/>
          <w:rPrChange w:id="195" w:author="skeeter" w:date="2019-08-02T10:54:00Z">
            <w:rPr/>
          </w:rPrChange>
        </w:rPr>
        <w:t>.</w:t>
      </w:r>
    </w:p>
    <w:p w:rsidR="009172FB" w:rsidRPr="00337F26" w:rsidRDefault="00B519D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196" w:author="skeeter" w:date="2019-08-02T10:54:00Z">
            <w:rPr/>
          </w:rPrChange>
        </w:rPr>
        <w:pPrChange w:id="19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198" w:author="skeeter" w:date="2019-08-02T10:54:00Z">
            <w:rPr/>
          </w:rPrChange>
        </w:rPr>
        <w:t xml:space="preserve">El </w:t>
      </w:r>
      <w:r w:rsidR="009D1837" w:rsidRPr="00337F26">
        <w:rPr>
          <w:rFonts w:cs="Arial"/>
          <w:szCs w:val="24"/>
          <w:rPrChange w:id="199" w:author="skeeter" w:date="2019-08-02T10:54:00Z">
            <w:rPr/>
          </w:rPrChange>
        </w:rPr>
        <w:t>analista no define correctamente los requerimientos.</w:t>
      </w:r>
    </w:p>
    <w:p w:rsidR="009172FB" w:rsidRPr="00337F26" w:rsidRDefault="009172F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00" w:author="skeeter" w:date="2019-08-02T10:54:00Z">
            <w:rPr/>
          </w:rPrChange>
        </w:rPr>
        <w:pPrChange w:id="20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02" w:author="skeeter" w:date="2019-08-02T10:54:00Z">
            <w:rPr/>
          </w:rPrChange>
        </w:rPr>
        <w:t>Los usuarios</w:t>
      </w:r>
      <w:r w:rsidR="0018173B" w:rsidRPr="00337F26">
        <w:rPr>
          <w:rFonts w:cs="Arial"/>
          <w:szCs w:val="24"/>
          <w:rPrChange w:id="203" w:author="skeeter" w:date="2019-08-02T10:54:00Z">
            <w:rPr/>
          </w:rPrChange>
        </w:rPr>
        <w:t xml:space="preserve"> finales</w:t>
      </w:r>
      <w:r w:rsidRPr="00337F26">
        <w:rPr>
          <w:rFonts w:cs="Arial"/>
          <w:szCs w:val="24"/>
          <w:rPrChange w:id="204" w:author="skeeter" w:date="2019-08-02T10:54:00Z">
            <w:rPr/>
          </w:rPrChange>
        </w:rPr>
        <w:t xml:space="preserve"> no son formados adecuadamente </w:t>
      </w:r>
      <w:r w:rsidR="004E75FD" w:rsidRPr="00337F26">
        <w:rPr>
          <w:rFonts w:cs="Arial"/>
          <w:szCs w:val="24"/>
          <w:rPrChange w:id="205" w:author="skeeter" w:date="2019-08-02T10:54:00Z">
            <w:rPr/>
          </w:rPrChange>
        </w:rPr>
        <w:t>en el uso de la aplicación web.</w:t>
      </w:r>
    </w:p>
    <w:p w:rsidR="006D15AB" w:rsidRPr="00337F26" w:rsidRDefault="00AE5FA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06" w:author="skeeter" w:date="2019-08-02T10:54:00Z">
            <w:rPr/>
          </w:rPrChange>
        </w:rPr>
        <w:pPrChange w:id="20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08" w:author="skeeter" w:date="2019-08-02T10:54:00Z">
            <w:rPr/>
          </w:rPrChange>
        </w:rPr>
        <w:t>El personal contratado para el proyecto se retrasa en sus entregas.</w:t>
      </w:r>
    </w:p>
    <w:p w:rsidR="006D15AB" w:rsidRPr="00337F26" w:rsidRDefault="006D15A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09" w:author="skeeter" w:date="2019-08-02T10:54:00Z">
            <w:rPr/>
          </w:rPrChange>
        </w:rPr>
        <w:pPrChange w:id="21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11" w:author="skeeter" w:date="2019-08-02T10:54:00Z">
            <w:rPr/>
          </w:rPrChange>
        </w:rPr>
        <w:t xml:space="preserve">Mayor </w:t>
      </w:r>
      <w:r w:rsidR="0010570C" w:rsidRPr="00337F26">
        <w:rPr>
          <w:rFonts w:cs="Arial"/>
          <w:szCs w:val="24"/>
          <w:rPrChange w:id="212" w:author="skeeter" w:date="2019-08-02T10:54:00Z">
            <w:rPr/>
          </w:rPrChange>
        </w:rPr>
        <w:t>número</w:t>
      </w:r>
      <w:r w:rsidRPr="00337F26">
        <w:rPr>
          <w:rFonts w:cs="Arial"/>
          <w:szCs w:val="24"/>
          <w:rPrChange w:id="213" w:author="skeeter" w:date="2019-08-02T10:54:00Z">
            <w:rPr/>
          </w:rPrChange>
        </w:rPr>
        <w:t xml:space="preserve"> de usuarios de los previstos. </w:t>
      </w:r>
    </w:p>
    <w:p w:rsidR="0066538E" w:rsidRPr="00337F26" w:rsidRDefault="006D15A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14" w:author="skeeter" w:date="2019-08-02T10:54:00Z">
            <w:rPr/>
          </w:rPrChange>
        </w:rPr>
        <w:pPrChange w:id="21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16" w:author="skeeter" w:date="2019-08-02T10:54:00Z">
            <w:rPr/>
          </w:rPrChange>
        </w:rPr>
        <w:t xml:space="preserve">Falta de conocimiento del equipo de desarrollo sobre lenguajes de </w:t>
      </w:r>
      <w:r w:rsidR="00916F8C" w:rsidRPr="00337F26">
        <w:rPr>
          <w:rFonts w:cs="Arial"/>
          <w:szCs w:val="24"/>
          <w:rPrChange w:id="217" w:author="skeeter" w:date="2019-08-02T10:54:00Z">
            <w:rPr/>
          </w:rPrChange>
        </w:rPr>
        <w:t>programación</w:t>
      </w:r>
      <w:r w:rsidRPr="00337F26">
        <w:rPr>
          <w:rFonts w:cs="Arial"/>
          <w:szCs w:val="24"/>
          <w:rPrChange w:id="218" w:author="skeeter" w:date="2019-08-02T10:54:00Z">
            <w:rPr/>
          </w:rPrChange>
        </w:rPr>
        <w:t>.</w:t>
      </w:r>
    </w:p>
    <w:p w:rsidR="0066538E" w:rsidRPr="00337F26" w:rsidRDefault="0066538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19" w:author="skeeter" w:date="2019-08-02T10:54:00Z">
            <w:rPr/>
          </w:rPrChange>
        </w:rPr>
        <w:pPrChange w:id="22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21" w:author="skeeter" w:date="2019-08-02T10:54:00Z">
            <w:rPr/>
          </w:rPrChange>
        </w:rPr>
        <w:t>Altos y bajos en el suministro de energía</w:t>
      </w:r>
      <w:r w:rsidR="00670F8D" w:rsidRPr="00337F26">
        <w:rPr>
          <w:rFonts w:cs="Arial"/>
          <w:szCs w:val="24"/>
          <w:rPrChange w:id="222" w:author="skeeter" w:date="2019-08-02T10:54:00Z">
            <w:rPr/>
          </w:rPrChange>
        </w:rPr>
        <w:t xml:space="preserve"> eléctrica.</w:t>
      </w:r>
    </w:p>
    <w:p w:rsidR="002D371E" w:rsidRPr="00337F26" w:rsidRDefault="002D371E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23" w:author="skeeter" w:date="2019-08-02T10:54:00Z">
            <w:rPr/>
          </w:rPrChange>
        </w:rPr>
        <w:pPrChange w:id="22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25" w:author="skeeter" w:date="2019-08-02T10:54:00Z">
            <w:rPr/>
          </w:rPrChange>
        </w:rPr>
        <w:t>Los clientes no comprenden el impacto de los cambios en los requerimientos.</w:t>
      </w:r>
    </w:p>
    <w:p w:rsidR="00D65F7F" w:rsidRPr="00337F26" w:rsidRDefault="00690865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26" w:author="skeeter" w:date="2019-08-02T10:54:00Z">
            <w:rPr/>
          </w:rPrChange>
        </w:rPr>
        <w:pPrChange w:id="22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28" w:author="skeeter" w:date="2019-08-02T10:54:00Z">
            <w:rPr/>
          </w:rPrChange>
        </w:rPr>
        <w:t>Diferencias personales</w:t>
      </w:r>
      <w:r w:rsidR="00D65F7F" w:rsidRPr="00337F26">
        <w:rPr>
          <w:rFonts w:cs="Arial"/>
          <w:szCs w:val="24"/>
          <w:rPrChange w:id="229" w:author="skeeter" w:date="2019-08-02T10:54:00Z">
            <w:rPr/>
          </w:rPrChange>
        </w:rPr>
        <w:t xml:space="preserve"> con los clientes.</w:t>
      </w:r>
    </w:p>
    <w:p w:rsidR="00731CE8" w:rsidRPr="00337F26" w:rsidRDefault="00D65F7F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30" w:author="skeeter" w:date="2019-08-02T10:54:00Z">
            <w:rPr/>
          </w:rPrChange>
        </w:rPr>
        <w:pPrChange w:id="23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32" w:author="skeeter" w:date="2019-08-02T10:54:00Z">
            <w:rPr/>
          </w:rPrChange>
        </w:rPr>
        <w:t>Mala elección en el ciclo de vida a usar.</w:t>
      </w:r>
    </w:p>
    <w:p w:rsidR="0034535B" w:rsidRPr="00337F26" w:rsidRDefault="00731CE8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33" w:author="skeeter" w:date="2019-08-02T10:54:00Z">
            <w:rPr/>
          </w:rPrChange>
        </w:rPr>
        <w:pPrChange w:id="23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35" w:author="skeeter" w:date="2019-08-02T10:54:00Z">
            <w:rPr/>
          </w:rPrChange>
        </w:rPr>
        <w:t>Falta de seguimiento en cada una de las fases del proyecto.</w:t>
      </w:r>
    </w:p>
    <w:p w:rsidR="00A54E19" w:rsidRPr="00337F26" w:rsidRDefault="0034535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36" w:author="skeeter" w:date="2019-08-02T10:54:00Z">
            <w:rPr/>
          </w:rPrChange>
        </w:rPr>
        <w:pPrChange w:id="23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Style w:val="documentpreview"/>
          <w:rFonts w:cs="Arial"/>
          <w:szCs w:val="24"/>
        </w:rPr>
        <w:t>El plan, los recursos, y la definición de producto han sido dictados por el cliente o la gerencia superior y no están balanceados</w:t>
      </w:r>
      <w:r w:rsidR="00E32C1B" w:rsidRPr="00337F26">
        <w:rPr>
          <w:rStyle w:val="documentpreview"/>
          <w:rFonts w:cs="Arial"/>
          <w:szCs w:val="24"/>
        </w:rPr>
        <w:t xml:space="preserve"> con el equipo de desarrollo</w:t>
      </w:r>
      <w:r w:rsidR="00A54E19" w:rsidRPr="00337F26">
        <w:rPr>
          <w:rStyle w:val="documentpreview"/>
          <w:rFonts w:cs="Arial"/>
          <w:szCs w:val="24"/>
        </w:rPr>
        <w:t>.</w:t>
      </w:r>
    </w:p>
    <w:p w:rsidR="00E606F5" w:rsidRPr="00337F26" w:rsidRDefault="00A54E19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38" w:author="skeeter" w:date="2019-08-02T10:54:00Z">
            <w:rPr/>
          </w:rPrChange>
        </w:rPr>
        <w:pPrChange w:id="23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Style w:val="documentpreview"/>
          <w:rFonts w:cs="Arial"/>
          <w:szCs w:val="24"/>
        </w:rPr>
        <w:t>El equipo de desarrollo no puede construir una aplicación web que cumpla con los objetivos especificados en el tiempo asignado</w:t>
      </w:r>
      <w:r w:rsidR="00C10D39" w:rsidRPr="00337F26">
        <w:rPr>
          <w:rStyle w:val="documentpreview"/>
          <w:rFonts w:cs="Arial"/>
          <w:szCs w:val="24"/>
        </w:rPr>
        <w:t xml:space="preserve"> por falta de conocimientos.</w:t>
      </w:r>
    </w:p>
    <w:p w:rsidR="004C00E3" w:rsidRPr="00337F26" w:rsidRDefault="00E606F5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40" w:author="skeeter" w:date="2019-08-02T10:54:00Z">
            <w:rPr/>
          </w:rPrChange>
        </w:rPr>
        <w:pPrChange w:id="24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42" w:author="skeeter" w:date="2019-08-02T10:54:00Z">
            <w:rPr/>
          </w:rPrChange>
        </w:rPr>
        <w:t xml:space="preserve">Los </w:t>
      </w:r>
      <w:r w:rsidR="0010570C" w:rsidRPr="00337F26">
        <w:rPr>
          <w:rFonts w:cs="Arial"/>
          <w:szCs w:val="24"/>
          <w:rPrChange w:id="243" w:author="skeeter" w:date="2019-08-02T10:54:00Z">
            <w:rPr/>
          </w:rPrChange>
        </w:rPr>
        <w:t>módulos</w:t>
      </w:r>
      <w:r w:rsidRPr="00337F26">
        <w:rPr>
          <w:rFonts w:cs="Arial"/>
          <w:szCs w:val="24"/>
          <w:rPrChange w:id="244" w:author="skeeter" w:date="2019-08-02T10:54:00Z">
            <w:rPr/>
          </w:rPrChange>
        </w:rPr>
        <w:t xml:space="preserve"> tienen errores y requieren </w:t>
      </w:r>
      <w:r w:rsidR="0010570C" w:rsidRPr="00337F26">
        <w:rPr>
          <w:rFonts w:cs="Arial"/>
          <w:szCs w:val="24"/>
          <w:rPrChange w:id="245" w:author="skeeter" w:date="2019-08-02T10:54:00Z">
            <w:rPr/>
          </w:rPrChange>
        </w:rPr>
        <w:t>más</w:t>
      </w:r>
      <w:r w:rsidRPr="00337F26">
        <w:rPr>
          <w:rFonts w:cs="Arial"/>
          <w:szCs w:val="24"/>
          <w:rPrChange w:id="246" w:author="skeeter" w:date="2019-08-02T10:54:00Z">
            <w:rPr/>
          </w:rPrChange>
        </w:rPr>
        <w:t xml:space="preserve"> tiempo para su funcionamiento.</w:t>
      </w:r>
    </w:p>
    <w:p w:rsidR="00B54F1A" w:rsidRPr="00337F26" w:rsidRDefault="004C00E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47" w:author="skeeter" w:date="2019-08-02T10:54:00Z">
            <w:rPr/>
          </w:rPrChange>
        </w:rPr>
        <w:pPrChange w:id="24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49" w:author="skeeter" w:date="2019-08-02T10:54:00Z">
            <w:rPr/>
          </w:rPrChange>
        </w:rPr>
        <w:t xml:space="preserve">Falta de seguridad en los </w:t>
      </w:r>
      <w:r w:rsidR="0010570C" w:rsidRPr="00337F26">
        <w:rPr>
          <w:rFonts w:cs="Arial"/>
          <w:szCs w:val="24"/>
          <w:rPrChange w:id="250" w:author="skeeter" w:date="2019-08-02T10:54:00Z">
            <w:rPr/>
          </w:rPrChange>
        </w:rPr>
        <w:t>módulos</w:t>
      </w:r>
      <w:r w:rsidRPr="00337F26">
        <w:rPr>
          <w:rFonts w:cs="Arial"/>
          <w:szCs w:val="24"/>
          <w:rPrChange w:id="251" w:author="skeeter" w:date="2019-08-02T10:54:00Z">
            <w:rPr/>
          </w:rPrChange>
        </w:rPr>
        <w:t xml:space="preserve"> de comercio electrónico.</w:t>
      </w:r>
    </w:p>
    <w:p w:rsidR="00B54F1A" w:rsidRPr="00337F26" w:rsidRDefault="0010570C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52" w:author="skeeter" w:date="2019-08-02T10:54:00Z">
            <w:rPr/>
          </w:rPrChange>
        </w:rPr>
        <w:pPrChange w:id="25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54" w:author="skeeter" w:date="2019-08-02T10:54:00Z">
            <w:rPr/>
          </w:rPrChange>
        </w:rPr>
        <w:t>Pérdida</w:t>
      </w:r>
      <w:r w:rsidR="00CA673F" w:rsidRPr="00337F26">
        <w:rPr>
          <w:rFonts w:cs="Arial"/>
          <w:szCs w:val="24"/>
          <w:rPrChange w:id="255" w:author="skeeter" w:date="2019-08-02T10:54:00Z">
            <w:rPr/>
          </w:rPrChange>
        </w:rPr>
        <w:t xml:space="preserve"> parcial o total del proyecto por falta de respaldos.</w:t>
      </w:r>
    </w:p>
    <w:p w:rsidR="00CA673F" w:rsidRPr="00337F26" w:rsidRDefault="0010570C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56" w:author="skeeter" w:date="2019-08-02T10:54:00Z">
            <w:rPr/>
          </w:rPrChange>
        </w:rPr>
        <w:pPrChange w:id="25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58" w:author="skeeter" w:date="2019-08-02T10:54:00Z">
            <w:rPr/>
          </w:rPrChange>
        </w:rPr>
        <w:t>Incompatibilidad</w:t>
      </w:r>
      <w:r w:rsidR="005A0403" w:rsidRPr="00337F26">
        <w:rPr>
          <w:rFonts w:cs="Arial"/>
          <w:szCs w:val="24"/>
          <w:rPrChange w:id="259" w:author="skeeter" w:date="2019-08-02T10:54:00Z">
            <w:rPr/>
          </w:rPrChange>
        </w:rPr>
        <w:t xml:space="preserve"> </w:t>
      </w:r>
      <w:r w:rsidR="009F60E7" w:rsidRPr="00337F26">
        <w:rPr>
          <w:rFonts w:cs="Arial"/>
          <w:szCs w:val="24"/>
          <w:rPrChange w:id="260" w:author="skeeter" w:date="2019-08-02T10:54:00Z">
            <w:rPr/>
          </w:rPrChange>
        </w:rPr>
        <w:t xml:space="preserve">en cuestiones de software </w:t>
      </w:r>
      <w:r w:rsidR="005A0403" w:rsidRPr="00337F26">
        <w:rPr>
          <w:rFonts w:cs="Arial"/>
          <w:szCs w:val="24"/>
          <w:rPrChange w:id="261" w:author="skeeter" w:date="2019-08-02T10:54:00Z">
            <w:rPr/>
          </w:rPrChange>
        </w:rPr>
        <w:t>del proyecto al momento de implementarlo en la empresa.</w:t>
      </w:r>
    </w:p>
    <w:p w:rsidR="005A0403" w:rsidRPr="00337F26" w:rsidRDefault="003B194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62" w:author="skeeter" w:date="2019-08-02T10:54:00Z">
            <w:rPr/>
          </w:rPrChange>
        </w:rPr>
        <w:pPrChange w:id="26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64" w:author="skeeter" w:date="2019-08-02T10:54:00Z">
            <w:rPr/>
          </w:rPrChange>
        </w:rPr>
        <w:t xml:space="preserve">Las tareas no son </w:t>
      </w:r>
      <w:r w:rsidR="0010570C" w:rsidRPr="00337F26">
        <w:rPr>
          <w:rFonts w:cs="Arial"/>
          <w:szCs w:val="24"/>
          <w:rPrChange w:id="265" w:author="skeeter" w:date="2019-08-02T10:54:00Z">
            <w:rPr/>
          </w:rPrChange>
        </w:rPr>
        <w:t>específicas</w:t>
      </w:r>
      <w:r w:rsidRPr="00337F26">
        <w:rPr>
          <w:rFonts w:cs="Arial"/>
          <w:szCs w:val="24"/>
          <w:rPrChange w:id="266" w:author="skeeter" w:date="2019-08-02T10:54:00Z">
            <w:rPr/>
          </w:rPrChange>
        </w:rPr>
        <w:t xml:space="preserve"> lo cual no favorece en su realización. </w:t>
      </w:r>
    </w:p>
    <w:p w:rsidR="003B194A" w:rsidRPr="00337F26" w:rsidRDefault="0008201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67" w:author="skeeter" w:date="2019-08-02T10:54:00Z">
            <w:rPr/>
          </w:rPrChange>
        </w:rPr>
        <w:pPrChange w:id="26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69" w:author="skeeter" w:date="2019-08-02T10:54:00Z">
            <w:rPr/>
          </w:rPrChange>
        </w:rPr>
        <w:t xml:space="preserve">Daño de los recursos físicos lo cual implica que el costo </w:t>
      </w:r>
      <w:r w:rsidR="009F60E7" w:rsidRPr="00337F26">
        <w:rPr>
          <w:rFonts w:cs="Arial"/>
          <w:szCs w:val="24"/>
          <w:rPrChange w:id="270" w:author="skeeter" w:date="2019-08-02T10:54:00Z">
            <w:rPr/>
          </w:rPrChange>
        </w:rPr>
        <w:t xml:space="preserve">del proyecto </w:t>
      </w:r>
      <w:r w:rsidRPr="00337F26">
        <w:rPr>
          <w:rFonts w:cs="Arial"/>
          <w:szCs w:val="24"/>
          <w:rPrChange w:id="271" w:author="skeeter" w:date="2019-08-02T10:54:00Z">
            <w:rPr/>
          </w:rPrChange>
        </w:rPr>
        <w:t>aumente.</w:t>
      </w:r>
    </w:p>
    <w:p w:rsidR="0014134A" w:rsidRPr="00337F26" w:rsidRDefault="0014134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72" w:author="skeeter" w:date="2019-08-02T10:54:00Z">
            <w:rPr/>
          </w:rPrChange>
        </w:rPr>
        <w:pPrChange w:id="27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74" w:author="skeeter" w:date="2019-08-02T10:54:00Z">
            <w:rPr/>
          </w:rPrChange>
        </w:rPr>
        <w:t xml:space="preserve">Diseño que no </w:t>
      </w:r>
      <w:r w:rsidR="0010570C" w:rsidRPr="00337F26">
        <w:rPr>
          <w:rFonts w:cs="Arial"/>
          <w:szCs w:val="24"/>
          <w:rPrChange w:id="275" w:author="skeeter" w:date="2019-08-02T10:54:00Z">
            <w:rPr/>
          </w:rPrChange>
        </w:rPr>
        <w:t>esté</w:t>
      </w:r>
      <w:r w:rsidRPr="00337F26">
        <w:rPr>
          <w:rFonts w:cs="Arial"/>
          <w:szCs w:val="24"/>
          <w:rPrChange w:id="276" w:author="skeeter" w:date="2019-08-02T10:54:00Z">
            <w:rPr/>
          </w:rPrChange>
        </w:rPr>
        <w:t xml:space="preserve"> acorde al mercado meta dirigido. </w:t>
      </w:r>
    </w:p>
    <w:p w:rsidR="00DD71BA" w:rsidRPr="00337F26" w:rsidRDefault="00DD71B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77" w:author="skeeter" w:date="2019-08-02T10:54:00Z">
            <w:rPr/>
          </w:rPrChange>
        </w:rPr>
        <w:pPrChange w:id="27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79" w:author="skeeter" w:date="2019-08-02T10:54:00Z">
            <w:rPr/>
          </w:rPrChange>
        </w:rPr>
        <w:t xml:space="preserve">Incompatibilidad del software para desarrollo con los equipos de </w:t>
      </w:r>
      <w:r w:rsidR="0010570C" w:rsidRPr="00337F26">
        <w:rPr>
          <w:rFonts w:cs="Arial"/>
          <w:szCs w:val="24"/>
          <w:rPrChange w:id="280" w:author="skeeter" w:date="2019-08-02T10:54:00Z">
            <w:rPr/>
          </w:rPrChange>
        </w:rPr>
        <w:t>cómputo</w:t>
      </w:r>
      <w:r w:rsidRPr="00337F26">
        <w:rPr>
          <w:rFonts w:cs="Arial"/>
          <w:szCs w:val="24"/>
          <w:rPrChange w:id="281" w:author="skeeter" w:date="2019-08-02T10:54:00Z">
            <w:rPr/>
          </w:rPrChange>
        </w:rPr>
        <w:t xml:space="preserve"> del equipo de trabajo.</w:t>
      </w:r>
    </w:p>
    <w:p w:rsidR="00DD71BA" w:rsidRPr="00337F26" w:rsidRDefault="00DD71BA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82" w:author="skeeter" w:date="2019-08-02T10:54:00Z">
            <w:rPr/>
          </w:rPrChange>
        </w:rPr>
        <w:pPrChange w:id="28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84" w:author="skeeter" w:date="2019-08-02T10:54:00Z">
            <w:rPr/>
          </w:rPrChange>
        </w:rPr>
        <w:t>El administrador de proyecto no cuenta con la experiencia suficiente.</w:t>
      </w:r>
    </w:p>
    <w:p w:rsidR="0034537E" w:rsidRPr="00337F26" w:rsidRDefault="000064A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85" w:author="skeeter" w:date="2019-08-02T10:54:00Z">
            <w:rPr/>
          </w:rPrChange>
        </w:rPr>
        <w:pPrChange w:id="28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87" w:author="skeeter" w:date="2019-08-02T10:54:00Z">
            <w:rPr/>
          </w:rPrChange>
        </w:rPr>
        <w:t>El proyecto no cumple con estándares de calidad enfocados al área tecnológica</w:t>
      </w:r>
    </w:p>
    <w:p w:rsidR="00DD71BA" w:rsidRPr="00337F26" w:rsidRDefault="003E08E0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88" w:author="skeeter" w:date="2019-08-02T10:54:00Z">
            <w:rPr/>
          </w:rPrChange>
        </w:rPr>
        <w:pPrChange w:id="28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90" w:author="skeeter" w:date="2019-08-02T10:54:00Z">
            <w:rPr/>
          </w:rPrChange>
        </w:rPr>
        <w:t>Incapacidad del líder para juzgar el alcance del sistema y la identificación de la funcionalidad requerida.</w:t>
      </w:r>
    </w:p>
    <w:p w:rsidR="00C62A13" w:rsidRPr="00337F26" w:rsidRDefault="00C62A13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91" w:author="skeeter" w:date="2019-08-02T10:54:00Z">
            <w:rPr/>
          </w:rPrChange>
        </w:rPr>
        <w:pPrChange w:id="292" w:author="skeeter" w:date="2019-08-02T10:54:00Z">
          <w:pPr>
            <w:pStyle w:val="Prrafodelista"/>
            <w:spacing w:line="360" w:lineRule="auto"/>
            <w:jc w:val="both"/>
          </w:pPr>
        </w:pPrChange>
      </w:pPr>
      <w:r w:rsidRPr="00337F26">
        <w:rPr>
          <w:rFonts w:cs="Arial"/>
          <w:szCs w:val="24"/>
          <w:rPrChange w:id="293" w:author="skeeter" w:date="2019-08-02T10:54:00Z">
            <w:rPr/>
          </w:rPrChange>
        </w:rPr>
        <w:t>----------------------------------------------------------------------------------------------------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94" w:author="skeeter" w:date="2019-08-02T10:54:00Z">
            <w:rPr/>
          </w:rPrChange>
        </w:rPr>
        <w:pPrChange w:id="29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96" w:author="skeeter" w:date="2019-08-02T10:54:00Z">
            <w:rPr/>
          </w:rPrChange>
        </w:rPr>
        <w:t>La falta de motivación y de moral reduce la productividad.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297" w:author="skeeter" w:date="2019-08-02T10:54:00Z">
            <w:rPr/>
          </w:rPrChange>
        </w:rPr>
        <w:pPrChange w:id="29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299" w:author="skeeter" w:date="2019-08-02T10:54:00Z">
            <w:rPr/>
          </w:rPrChange>
        </w:rPr>
        <w:t>La reestimación debida a un retraso en la planificación es demasiado optimista o ignora la historia del proyecto.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00" w:author="skeeter" w:date="2019-08-02T10:54:00Z">
            <w:rPr/>
          </w:rPrChange>
        </w:rPr>
        <w:pPrChange w:id="30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02" w:author="skeeter" w:date="2019-08-02T10:54:00Z">
            <w:rPr/>
          </w:rPrChange>
        </w:rPr>
        <w:t>La presión excesiva en la planificación reduce la productividad.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03" w:author="skeeter" w:date="2019-08-02T10:54:00Z">
            <w:rPr/>
          </w:rPrChange>
        </w:rPr>
        <w:pPrChange w:id="30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05" w:author="skeeter" w:date="2019-08-02T10:54:00Z">
            <w:rPr/>
          </w:rPrChange>
        </w:rPr>
        <w:t>Un retraso en una tarea produce retrasos en cascada en las tareas dependientes.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06" w:author="skeeter" w:date="2019-08-02T10:54:00Z">
            <w:rPr/>
          </w:rPrChange>
        </w:rPr>
        <w:pPrChange w:id="30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08" w:author="skeeter" w:date="2019-08-02T10:54:00Z">
            <w:rPr/>
          </w:rPrChange>
        </w:rPr>
        <w:t>La fecha final ha cambiado sin ajustarse al ámbito del producto o a los recursos disponibles.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09" w:author="skeeter" w:date="2019-08-02T10:54:00Z">
            <w:rPr/>
          </w:rPrChange>
        </w:rPr>
        <w:pPrChange w:id="31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11" w:author="skeeter" w:date="2019-08-02T10:54:00Z">
            <w:rPr/>
          </w:rPrChange>
        </w:rPr>
        <w:t>Planificaciones no ajustadas a la realidad debido a: estimaciones erróneas, movilidad de los recursos, insuficiencia de recursos (cantidad y personal), fechas prefijada y cambios de requisitos.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12" w:author="skeeter" w:date="2019-08-02T10:54:00Z">
            <w:rPr/>
          </w:rPrChange>
        </w:rPr>
        <w:pPrChange w:id="31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14" w:author="skeeter" w:date="2019-08-02T10:54:00Z">
            <w:rPr/>
          </w:rPrChange>
        </w:rPr>
        <w:t>El proyecto carece de un promotor efectivo en los superiores.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15" w:author="skeeter" w:date="2019-08-02T10:54:00Z">
            <w:rPr/>
          </w:rPrChange>
        </w:rPr>
        <w:pPrChange w:id="316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17" w:author="skeeter" w:date="2019-08-02T10:54:00Z">
            <w:rPr/>
          </w:rPrChange>
        </w:rPr>
        <w:t>El proyecto languidece demasiado en el inicio difuso.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18" w:author="skeeter" w:date="2019-08-02T10:54:00Z">
            <w:rPr/>
          </w:rPrChange>
        </w:rPr>
        <w:pPrChange w:id="319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20" w:author="skeeter" w:date="2019-08-02T10:54:00Z">
            <w:rPr/>
          </w:rPrChange>
        </w:rPr>
        <w:t>Los despidos y las reducciones de la plantilla reducen la capacidad del equipo.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21" w:author="skeeter" w:date="2019-08-02T10:54:00Z">
            <w:rPr/>
          </w:rPrChange>
        </w:rPr>
        <w:pPrChange w:id="322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23" w:author="skeeter" w:date="2019-08-02T10:54:00Z">
            <w:rPr/>
          </w:rPrChange>
        </w:rPr>
        <w:t>Dirección o marketing insisten en tomar decisiones técnicas que alargan la planificación.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24" w:author="skeeter" w:date="2019-08-02T10:54:00Z">
            <w:rPr/>
          </w:rPrChange>
        </w:rPr>
        <w:pPrChange w:id="325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26" w:author="skeeter" w:date="2019-08-02T10:54:00Z">
            <w:rPr/>
          </w:rPrChange>
        </w:rPr>
        <w:t>La estructura inadecuada de un equipo reduce la productividad.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27" w:author="skeeter" w:date="2019-08-02T10:54:00Z">
            <w:rPr/>
          </w:rPrChange>
        </w:rPr>
        <w:pPrChange w:id="328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29" w:author="skeeter" w:date="2019-08-02T10:54:00Z">
            <w:rPr/>
          </w:rPrChange>
        </w:rPr>
        <w:t>El ciclo de revisión/decisión de la directiva es más lento de lo esperado.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30" w:author="skeeter" w:date="2019-08-02T10:54:00Z">
            <w:rPr/>
          </w:rPrChange>
        </w:rPr>
        <w:pPrChange w:id="331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32" w:author="skeeter" w:date="2019-08-02T10:54:00Z">
            <w:rPr/>
          </w:rPrChange>
        </w:rPr>
        <w:t>El presupuesto varía el plan del proyecto.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33" w:author="skeeter" w:date="2019-08-02T10:54:00Z">
            <w:rPr/>
          </w:rPrChange>
        </w:rPr>
        <w:pPrChange w:id="334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35" w:author="skeeter" w:date="2019-08-02T10:54:00Z">
            <w:rPr/>
          </w:rPrChange>
        </w:rPr>
        <w:t>La dirección toma decisiones que reducen la motivación del equipo de desarrollo.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36" w:author="skeeter" w:date="2019-08-02T10:54:00Z">
            <w:rPr/>
          </w:rPrChange>
        </w:rPr>
        <w:pPrChange w:id="337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38" w:author="skeeter" w:date="2019-08-02T10:54:00Z">
            <w:rPr/>
          </w:rPrChange>
        </w:rPr>
        <w:t>Las tareas no técnicas encargadas a terceros necesitan más tiempo del esperado (aprobación del presupuesto, aprobación de la adquisición de material, revisiones legales, seguridad, etc.).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39" w:author="skeeter" w:date="2019-08-02T10:54:00Z">
            <w:rPr/>
          </w:rPrChange>
        </w:rPr>
        <w:pPrChange w:id="340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41" w:author="skeeter" w:date="2019-08-02T10:54:00Z">
            <w:rPr/>
          </w:rPrChange>
        </w:rPr>
        <w:t>En el último momento, a los usuarios finales no les gusta el producto, por lo que hay que volver a diseñarlo y a construirlo.</w:t>
      </w:r>
    </w:p>
    <w:p w:rsidR="006427EB" w:rsidRPr="00337F26" w:rsidRDefault="006427EB">
      <w:pPr>
        <w:pStyle w:val="Prrafodelista"/>
        <w:numPr>
          <w:ilvl w:val="0"/>
          <w:numId w:val="6"/>
        </w:numPr>
        <w:spacing w:line="360" w:lineRule="auto"/>
        <w:jc w:val="both"/>
        <w:rPr>
          <w:rFonts w:cs="Arial"/>
          <w:szCs w:val="24"/>
          <w:rPrChange w:id="342" w:author="skeeter" w:date="2019-08-02T10:54:00Z">
            <w:rPr/>
          </w:rPrChange>
        </w:rPr>
        <w:pPrChange w:id="343" w:author="skeeter" w:date="2019-08-02T10:54:00Z">
          <w:pPr>
            <w:pStyle w:val="Prrafodelista"/>
            <w:numPr>
              <w:numId w:val="2"/>
            </w:numPr>
            <w:spacing w:line="360" w:lineRule="auto"/>
            <w:ind w:left="785" w:hanging="360"/>
            <w:jc w:val="both"/>
          </w:pPr>
        </w:pPrChange>
      </w:pPr>
      <w:r w:rsidRPr="00337F26">
        <w:rPr>
          <w:rFonts w:cs="Arial"/>
          <w:szCs w:val="24"/>
          <w:rPrChange w:id="344" w:author="skeeter" w:date="2019-08-02T10:54:00Z">
            <w:rPr/>
          </w:rPrChange>
        </w:rPr>
        <w:t>Los usuarios no han realizado la compra del material necesario para el proyecto y, por tanto, no tienen la infraestructura necesaria.</w:t>
      </w:r>
    </w:p>
    <w:p w:rsidR="008920B2" w:rsidRPr="008920B2" w:rsidRDefault="008920B2"/>
    <w:p w:rsidR="006427EB" w:rsidRPr="008920B2" w:rsidRDefault="006427EB">
      <w:pPr>
        <w:pStyle w:val="Prrafodelista"/>
        <w:numPr>
          <w:ilvl w:val="0"/>
          <w:numId w:val="6"/>
        </w:numPr>
        <w:pPrChange w:id="345" w:author="skeeter" w:date="2019-08-02T10:54:00Z">
          <w:pPr/>
        </w:pPrChange>
      </w:pPr>
      <w:r w:rsidRPr="008920B2">
        <w:t>No se ha solicitado información al usuario, por lo que el producto al final no se ajusta a las necesidades del usuario, y hay que volver a crear el producto.</w:t>
      </w:r>
    </w:p>
    <w:p w:rsidR="006427EB" w:rsidRPr="008920B2" w:rsidRDefault="006427EB">
      <w:pPr>
        <w:pStyle w:val="Prrafodelista"/>
        <w:numPr>
          <w:ilvl w:val="0"/>
          <w:numId w:val="6"/>
        </w:numPr>
        <w:pPrChange w:id="346" w:author="skeeter" w:date="2019-08-02T10:54:00Z">
          <w:pPr/>
        </w:pPrChange>
      </w:pPr>
      <w:r w:rsidRPr="008920B2">
        <w:t>Los ciclos de revisión/decisión del cliente para los planes, prototipos y especificaciones son más lentos de lo esperado.</w:t>
      </w:r>
    </w:p>
    <w:p w:rsidR="006427EB" w:rsidRDefault="006427EB">
      <w:pPr>
        <w:pStyle w:val="Prrafodelista"/>
        <w:numPr>
          <w:ilvl w:val="0"/>
          <w:numId w:val="6"/>
        </w:numPr>
        <w:pPrChange w:id="347" w:author="skeeter" w:date="2019-08-02T10:54:00Z">
          <w:pPr/>
        </w:pPrChange>
      </w:pPr>
      <w:r w:rsidRPr="008920B2">
        <w:t>El cliente no participa en los ciclos de revisión de los planes, prototipos y especificaciones, o es incapaz de hacerlo, resultando unos requisitos inestables y la necesidad de realizar unos cambios que consumen tiempo.</w:t>
      </w:r>
    </w:p>
    <w:p w:rsidR="000401F4" w:rsidRPr="008920B2" w:rsidRDefault="000401F4"/>
    <w:p w:rsidR="006427EB" w:rsidRPr="008920B2" w:rsidRDefault="006427EB">
      <w:pPr>
        <w:pStyle w:val="Prrafodelista"/>
        <w:numPr>
          <w:ilvl w:val="0"/>
          <w:numId w:val="6"/>
        </w:numPr>
        <w:pPrChange w:id="348" w:author="skeeter" w:date="2019-08-02T10:54:00Z">
          <w:pPr/>
        </w:pPrChange>
      </w:pPr>
      <w:r w:rsidRPr="008920B2">
        <w:t>El cliente ins</w:t>
      </w:r>
      <w:r w:rsidR="00EB283F" w:rsidRPr="008920B2">
        <w:t>iste en las decisiones técnicas</w:t>
      </w:r>
      <w:r w:rsidRPr="008920B2">
        <w:t xml:space="preserve"> que alargan la planificación.</w:t>
      </w:r>
    </w:p>
    <w:p w:rsidR="006427EB" w:rsidRPr="008920B2" w:rsidRDefault="006427EB">
      <w:pPr>
        <w:pStyle w:val="Prrafodelista"/>
        <w:numPr>
          <w:ilvl w:val="0"/>
          <w:numId w:val="6"/>
        </w:numPr>
        <w:pPrChange w:id="349" w:author="skeeter" w:date="2019-08-02T10:54:00Z">
          <w:pPr/>
        </w:pPrChange>
      </w:pPr>
      <w:r w:rsidRPr="008920B2">
        <w:t>El cliente intenta controlar el proceso de desarrollo, con lo que el progreso es más lento de lo esperado.</w:t>
      </w:r>
    </w:p>
    <w:p w:rsidR="006427EB" w:rsidRPr="008920B2" w:rsidRDefault="006427EB">
      <w:pPr>
        <w:pStyle w:val="Prrafodelista"/>
        <w:numPr>
          <w:ilvl w:val="0"/>
          <w:numId w:val="6"/>
        </w:numPr>
        <w:pPrChange w:id="350" w:author="skeeter" w:date="2019-08-02T10:54:00Z">
          <w:pPr/>
        </w:pPrChange>
      </w:pPr>
      <w:r w:rsidRPr="008920B2">
        <w:t>Las herramientas de soporte y entornos impuestos por el cliente son incompatibles, tienen un bajo rendimiento o no funcionan de forma adecuada, con lo que se reduce la productividad.</w:t>
      </w:r>
    </w:p>
    <w:p w:rsidR="006427EB" w:rsidRPr="008920B2" w:rsidRDefault="006427EB">
      <w:pPr>
        <w:pStyle w:val="Prrafodelista"/>
        <w:numPr>
          <w:ilvl w:val="0"/>
          <w:numId w:val="6"/>
        </w:numPr>
        <w:pPrChange w:id="351" w:author="skeeter" w:date="2019-08-02T10:54:00Z">
          <w:pPr/>
        </w:pPrChange>
      </w:pPr>
      <w:r w:rsidRPr="008920B2">
        <w:t>El cliente piensa en una velocidad de desarrollo que el personal de desarrollo no puede alcanzar.</w:t>
      </w:r>
    </w:p>
    <w:p w:rsidR="006427EB" w:rsidRPr="008920B2" w:rsidRDefault="006427EB">
      <w:pPr>
        <w:pStyle w:val="Prrafodelista"/>
        <w:numPr>
          <w:ilvl w:val="0"/>
          <w:numId w:val="6"/>
        </w:numPr>
        <w:pPrChange w:id="352" w:author="skeeter" w:date="2019-08-02T10:54:00Z">
          <w:pPr/>
        </w:pPrChange>
      </w:pPr>
      <w:r w:rsidRPr="008920B2">
        <w:t>Falta de compromiso del cliente para el proyecto. Validar el plan de trabajo con el cliente, estableciendo compromisos del cliente para el proyecto y definiendo su participación dentro del mismo.</w:t>
      </w:r>
    </w:p>
    <w:p w:rsidR="00035122" w:rsidRPr="008920B2" w:rsidRDefault="00035122">
      <w:pPr>
        <w:pStyle w:val="Prrafodelista"/>
        <w:numPr>
          <w:ilvl w:val="0"/>
          <w:numId w:val="6"/>
        </w:numPr>
        <w:pPrChange w:id="353" w:author="skeeter" w:date="2019-08-02T10:54:00Z">
          <w:pPr/>
        </w:pPrChange>
      </w:pPr>
      <w:r w:rsidRPr="008920B2">
        <w:t>Distribución por edades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54" w:author="skeeter" w:date="2019-08-02T10:54:00Z">
          <w:pPr/>
        </w:pPrChange>
      </w:pPr>
      <w:r w:rsidRPr="008920B2">
        <w:t>Incompatibilidad del hardware con el software de desarrollo.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55" w:author="skeeter" w:date="2019-08-02T10:54:00Z">
          <w:pPr/>
        </w:pPrChange>
      </w:pPr>
      <w:r w:rsidRPr="008920B2">
        <w:t>Extravió de los materiales para desarrollar el proyecto.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56" w:author="skeeter" w:date="2019-08-02T10:54:00Z">
          <w:pPr/>
        </w:pPrChange>
      </w:pPr>
      <w:r w:rsidRPr="008920B2">
        <w:t>Incongruencia en la lógica de programación.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57" w:author="skeeter" w:date="2019-08-02T10:54:00Z">
          <w:pPr/>
        </w:pPrChange>
      </w:pPr>
      <w:r w:rsidRPr="008920B2">
        <w:t>Software de desarrollo desactualizado.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58" w:author="skeeter" w:date="2019-08-02T10:54:00Z">
          <w:pPr/>
        </w:pPrChange>
      </w:pPr>
      <w:r w:rsidRPr="008920B2">
        <w:t>Falta de software de desarrollo y pruebas.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59" w:author="skeeter" w:date="2019-08-02T10:54:00Z">
          <w:pPr/>
        </w:pPrChange>
      </w:pPr>
      <w:r w:rsidRPr="008920B2">
        <w:t>Cuestiones legales por utilizar software con licencias piratas.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0" w:author="skeeter" w:date="2019-08-02T10:54:00Z">
          <w:pPr/>
        </w:pPrChange>
      </w:pPr>
      <w:r w:rsidRPr="008920B2">
        <w:t>Incongruencia en la documentación del proyecto.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1" w:author="skeeter" w:date="2019-08-02T10:54:00Z">
          <w:pPr/>
        </w:pPrChange>
      </w:pPr>
      <w:r w:rsidRPr="008920B2">
        <w:t>Falta de infraestructura de red.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2" w:author="skeeter" w:date="2019-08-02T10:54:00Z">
          <w:pPr/>
        </w:pPrChange>
      </w:pPr>
      <w:r w:rsidRPr="008920B2">
        <w:t>Uso de consultorías externas.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3" w:author="skeeter" w:date="2019-08-02T10:54:00Z">
          <w:pPr/>
        </w:pPrChange>
      </w:pPr>
      <w:r w:rsidRPr="008920B2">
        <w:t>Discontinuidad de alguna de las ISO o normativas.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4" w:author="skeeter" w:date="2019-08-02T10:54:00Z">
          <w:pPr/>
        </w:pPrChange>
      </w:pPr>
      <w:r w:rsidRPr="008920B2">
        <w:t>Vencimiento de la licencias de los software utilizados.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5" w:author="skeeter" w:date="2019-08-02T10:54:00Z">
          <w:pPr/>
        </w:pPrChange>
      </w:pPr>
      <w:r w:rsidRPr="008920B2">
        <w:t>Incompatibilid</w:t>
      </w:r>
      <w:bookmarkStart w:id="366" w:name="_GoBack"/>
      <w:bookmarkEnd w:id="366"/>
      <w:r w:rsidRPr="008920B2">
        <w:t>ad entre programas instalados.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7" w:author="skeeter" w:date="2019-08-02T10:54:00Z">
          <w:pPr/>
        </w:pPrChange>
      </w:pPr>
      <w:r w:rsidRPr="008920B2">
        <w:t>Incorporación de nuevos integrantes al proyecto.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68" w:author="skeeter" w:date="2019-08-02T10:54:00Z">
          <w:pPr/>
        </w:pPrChange>
      </w:pPr>
      <w:r w:rsidRPr="008920B2">
        <w:t>Escasez de personal de desarrollo.</w:t>
      </w:r>
    </w:p>
    <w:p w:rsidR="004B194E" w:rsidRPr="008920B2" w:rsidRDefault="00EB283F">
      <w:pPr>
        <w:pStyle w:val="Prrafodelista"/>
        <w:numPr>
          <w:ilvl w:val="0"/>
          <w:numId w:val="6"/>
        </w:numPr>
        <w:pPrChange w:id="369" w:author="skeeter" w:date="2019-08-02T10:54:00Z">
          <w:pPr/>
        </w:pPrChange>
      </w:pPr>
      <w:r w:rsidRPr="008920B2">
        <w:t xml:space="preserve">Pérdida total o parcial a causa de virus. 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0" w:author="skeeter" w:date="2019-08-02T10:54:00Z">
          <w:pPr/>
        </w:pPrChange>
      </w:pPr>
      <w:r w:rsidRPr="008920B2">
        <w:t>Muerte de alguno o algunos actores involucrados en el proyecto.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1" w:author="skeeter" w:date="2019-08-02T10:54:00Z">
          <w:pPr/>
        </w:pPrChange>
      </w:pPr>
      <w:r w:rsidRPr="008920B2">
        <w:t>Atentados contra los actores involucrados en el proyecto.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2" w:author="skeeter" w:date="2019-08-02T10:54:00Z">
          <w:pPr/>
        </w:pPrChange>
      </w:pPr>
      <w:r w:rsidRPr="008920B2">
        <w:t>Suspensión de labores de manera injustificable.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3" w:author="skeeter" w:date="2019-08-02T10:54:00Z">
          <w:pPr/>
        </w:pPrChange>
      </w:pPr>
      <w:r w:rsidRPr="008920B2">
        <w:t>No existen minutas de reunión para establecer acuerdos.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4" w:author="skeeter" w:date="2019-08-02T10:54:00Z">
          <w:pPr/>
        </w:pPrChange>
      </w:pPr>
      <w:r w:rsidRPr="008920B2">
        <w:t>Tormentas eléctricas que pueden afectar las comunicaciones e incluso algunos equipos.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5" w:author="skeeter" w:date="2019-08-02T10:54:00Z">
          <w:pPr/>
        </w:pPrChange>
      </w:pPr>
      <w:r w:rsidRPr="008920B2">
        <w:t>Inundaciones que pueden provocar fallos en las comunicaciones tanto terrestres como entre dispositivos.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6" w:author="skeeter" w:date="2019-08-02T10:54:00Z">
          <w:pPr/>
        </w:pPrChange>
      </w:pPr>
      <w:r w:rsidRPr="008920B2">
        <w:t>Condiciones climatológicas desfavorables para el trabajo en equipos eléctricos o tecnológicos y transporte.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7" w:author="skeeter" w:date="2019-08-02T10:54:00Z">
          <w:pPr/>
        </w:pPrChange>
      </w:pPr>
      <w:r w:rsidRPr="008920B2">
        <w:t>Desastres naturales que pueden afectar de manera general ya sean los equipos de trabajo, los espacios de trabajo o los involucrados en el proyecto.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8" w:author="skeeter" w:date="2019-08-02T10:54:00Z">
          <w:pPr/>
        </w:pPrChange>
      </w:pPr>
      <w:r w:rsidRPr="008920B2">
        <w:t>Problemas de transporte, debido a que la empresa se encuentra en un municipio distinto a donde pertenecen los integrantes del equipo, esta limitante podría afectar cuando no hay una forma para acudir a reuniones con el cliente.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79" w:author="skeeter" w:date="2019-08-02T10:54:00Z">
          <w:pPr/>
        </w:pPrChange>
      </w:pPr>
      <w:r w:rsidRPr="008920B2">
        <w:t xml:space="preserve">Suspensión de labores por fumigación o reparaciones de los espacios de trabajo. 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80" w:author="skeeter" w:date="2019-08-02T10:54:00Z">
          <w:pPr/>
        </w:pPrChange>
      </w:pPr>
      <w:r w:rsidRPr="008920B2">
        <w:t>Perdida de información física por descuido de los involucrados en el proyecto (derramar líquidos, documentos dañados, extravíos, información ilegible).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81" w:author="skeeter" w:date="2019-08-02T10:54:00Z">
          <w:pPr/>
        </w:pPrChange>
      </w:pPr>
      <w:r w:rsidRPr="008920B2">
        <w:t>Documentación invalida por falta de firmas y validación.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82" w:author="skeeter" w:date="2019-08-02T10:54:00Z">
          <w:pPr/>
        </w:pPrChange>
      </w:pPr>
      <w:r w:rsidRPr="008920B2">
        <w:t>Falta de verificación en la programación y documentación.</w:t>
      </w:r>
    </w:p>
    <w:p w:rsidR="004B194E" w:rsidRPr="008920B2" w:rsidRDefault="004B194E">
      <w:pPr>
        <w:pStyle w:val="Prrafodelista"/>
        <w:numPr>
          <w:ilvl w:val="0"/>
          <w:numId w:val="6"/>
        </w:numPr>
        <w:pPrChange w:id="383" w:author="skeeter" w:date="2019-08-02T10:54:00Z">
          <w:pPr/>
        </w:pPrChange>
      </w:pPr>
      <w:r w:rsidRPr="008920B2">
        <w:t>-------------------------------------------------------------------------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84" w:author="skeeter" w:date="2019-08-02T10:54:00Z">
          <w:pPr/>
        </w:pPrChange>
      </w:pPr>
      <w:r w:rsidRPr="008920B2">
        <w:t>No se necesita algún servicio en uno de los apartados de la página web.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85" w:author="skeeter" w:date="2019-08-02T10:54:00Z">
          <w:pPr/>
        </w:pPrChange>
      </w:pPr>
      <w:r w:rsidRPr="008920B2">
        <w:t>Tiempo limitado para la realización del proyecto.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86" w:author="skeeter" w:date="2019-08-02T10:54:00Z">
          <w:pPr/>
        </w:pPrChange>
      </w:pPr>
      <w:r w:rsidRPr="008920B2">
        <w:t>Falta de información en los actores del proyecto.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87" w:author="skeeter" w:date="2019-08-02T10:54:00Z">
          <w:pPr/>
        </w:pPrChange>
      </w:pPr>
      <w:r w:rsidRPr="008920B2">
        <w:t>El hosting o servidor no es compatible con el proyecto realizado.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88" w:author="skeeter" w:date="2019-08-02T10:54:00Z">
          <w:pPr/>
        </w:pPrChange>
      </w:pPr>
      <w:r w:rsidRPr="008920B2">
        <w:t xml:space="preserve">Que al realizar pruebas el proyecto quede inutilizable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89" w:author="skeeter" w:date="2019-08-02T10:54:00Z">
          <w:pPr/>
        </w:pPrChange>
      </w:pPr>
      <w:r w:rsidRPr="008920B2">
        <w:t xml:space="preserve">Perdida de propiedad intelectual.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90" w:author="skeeter" w:date="2019-08-02T10:54:00Z">
          <w:pPr/>
        </w:pPrChange>
      </w:pPr>
      <w:r w:rsidRPr="008920B2">
        <w:t>Que el proveedor no sea consiente de los requisitos o proporcione componentes que estén fuera de la marca.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91" w:author="skeeter" w:date="2019-08-02T10:54:00Z">
          <w:pPr/>
        </w:pPrChange>
      </w:pPr>
      <w:r w:rsidRPr="008920B2">
        <w:t>No alinear los requisitos de conflicto con la estrategia de la empresa.</w:t>
      </w:r>
    </w:p>
    <w:p w:rsidR="009E56C1" w:rsidRPr="008920B2" w:rsidRDefault="00667021">
      <w:pPr>
        <w:pStyle w:val="Prrafodelista"/>
        <w:numPr>
          <w:ilvl w:val="0"/>
          <w:numId w:val="6"/>
        </w:numPr>
        <w:pPrChange w:id="392" w:author="skeeter" w:date="2019-08-02T10:54:00Z">
          <w:pPr/>
        </w:pPrChange>
      </w:pPr>
      <w:r w:rsidRPr="008920B2">
        <w:t>No alinear los requisitos con los procesos de la primaria.</w:t>
      </w:r>
    </w:p>
    <w:p w:rsidR="00124715" w:rsidRPr="008920B2" w:rsidRDefault="00124715">
      <w:pPr>
        <w:pStyle w:val="Prrafodelista"/>
        <w:numPr>
          <w:ilvl w:val="0"/>
          <w:numId w:val="6"/>
        </w:numPr>
        <w:pPrChange w:id="393" w:author="skeeter" w:date="2019-08-02T10:54:00Z">
          <w:pPr/>
        </w:pPrChange>
      </w:pPr>
      <w:r w:rsidRPr="008920B2">
        <w:t>Un error de cálculo en cuanto a la duración estimada de una actividad puede provocar el retraso de todas las siguientes</w:t>
      </w:r>
    </w:p>
    <w:p w:rsidR="00667021" w:rsidRPr="008920B2" w:rsidRDefault="009E56C1">
      <w:pPr>
        <w:pStyle w:val="Prrafodelista"/>
        <w:numPr>
          <w:ilvl w:val="0"/>
          <w:numId w:val="6"/>
        </w:numPr>
        <w:pPrChange w:id="394" w:author="skeeter" w:date="2019-08-02T10:54:00Z">
          <w:pPr/>
        </w:pPrChange>
      </w:pPr>
      <w:r w:rsidRPr="008920B2">
        <w:t>No existen normas en la gestión del proyecto</w:t>
      </w:r>
    </w:p>
    <w:p w:rsidR="009E56C1" w:rsidRPr="008920B2" w:rsidRDefault="009E56C1">
      <w:pPr>
        <w:pStyle w:val="Prrafodelista"/>
        <w:numPr>
          <w:ilvl w:val="0"/>
          <w:numId w:val="6"/>
        </w:numPr>
        <w:pPrChange w:id="395" w:author="skeeter" w:date="2019-08-02T10:54:00Z">
          <w:pPr/>
        </w:pPrChange>
      </w:pPr>
      <w:r w:rsidRPr="008920B2">
        <w:t xml:space="preserve">Modificar el alcance en el transcurso del proyecto </w:t>
      </w:r>
    </w:p>
    <w:p w:rsidR="00D84C90" w:rsidRPr="008920B2" w:rsidRDefault="00D84C90">
      <w:pPr>
        <w:pStyle w:val="Prrafodelista"/>
        <w:numPr>
          <w:ilvl w:val="0"/>
          <w:numId w:val="6"/>
        </w:numPr>
        <w:pPrChange w:id="396" w:author="skeeter" w:date="2019-08-02T10:54:00Z">
          <w:pPr/>
        </w:pPrChange>
      </w:pPr>
      <w:r w:rsidRPr="008920B2">
        <w:t xml:space="preserve">Deficiente proceso de estudio, evaluación y elaboración </w:t>
      </w:r>
      <w:r w:rsidR="00E57B90" w:rsidRPr="008920B2">
        <w:t>para dar</w:t>
      </w:r>
      <w:r w:rsidRPr="008920B2">
        <w:t xml:space="preserve"> un diagnóstico de la situación previa al inicio de la implantación del </w:t>
      </w:r>
      <w:r w:rsidR="00E57B90" w:rsidRPr="008920B2">
        <w:t>proyecto</w:t>
      </w:r>
      <w:r w:rsidRPr="008920B2">
        <w:t xml:space="preserve"> </w:t>
      </w:r>
      <w:r w:rsidR="00E57B90" w:rsidRPr="008920B2">
        <w:t xml:space="preserve">y </w:t>
      </w:r>
      <w:r w:rsidRPr="008920B2">
        <w:t xml:space="preserve"> mejora de la calidad</w:t>
      </w:r>
    </w:p>
    <w:p w:rsidR="00B643CF" w:rsidRPr="008920B2" w:rsidRDefault="00B643CF">
      <w:pPr>
        <w:pStyle w:val="Prrafodelista"/>
        <w:numPr>
          <w:ilvl w:val="0"/>
          <w:numId w:val="6"/>
        </w:numPr>
        <w:pPrChange w:id="397" w:author="skeeter" w:date="2019-08-02T10:54:00Z">
          <w:pPr/>
        </w:pPrChange>
      </w:pPr>
      <w:r w:rsidRPr="008920B2">
        <w:t xml:space="preserve">Que los actores no tengan ética al momento de implementar su trabajo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98" w:author="skeeter" w:date="2019-08-02T10:54:00Z">
          <w:pPr/>
        </w:pPrChange>
      </w:pPr>
      <w:r w:rsidRPr="008920B2">
        <w:t>Posibles retrasos en instrumentos donde se lleva a cabo el proyecto como perdida de datos parcial o total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399" w:author="skeeter" w:date="2019-08-02T10:54:00Z">
          <w:pPr/>
        </w:pPrChange>
      </w:pPr>
      <w:r w:rsidRPr="008920B2">
        <w:t xml:space="preserve">Se necesitan nuevos algoritmos o tecnologías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0" w:author="skeeter" w:date="2019-08-02T10:54:00Z">
          <w:pPr/>
        </w:pPrChange>
      </w:pPr>
      <w:r w:rsidRPr="008920B2">
        <w:t>Perdida de registros en la base de datos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1" w:author="skeeter" w:date="2019-08-02T10:54:00Z">
          <w:pPr/>
        </w:pPrChange>
      </w:pPr>
      <w:r w:rsidRPr="008920B2">
        <w:t xml:space="preserve">Lentitud en la toma de decisiones dentro del proyecto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2" w:author="skeeter" w:date="2019-08-02T10:54:00Z">
          <w:pPr/>
        </w:pPrChange>
      </w:pPr>
      <w:r w:rsidRPr="008920B2">
        <w:t xml:space="preserve">Cambio de prioridades en la estructura de la organización del proyecto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3" w:author="skeeter" w:date="2019-08-02T10:54:00Z">
          <w:pPr/>
        </w:pPrChange>
      </w:pPr>
      <w:r w:rsidRPr="008920B2">
        <w:t xml:space="preserve">Nueva asignación de roles 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4" w:author="skeeter" w:date="2019-08-02T10:54:00Z">
          <w:pPr/>
        </w:pPrChange>
      </w:pPr>
      <w:r w:rsidRPr="008920B2">
        <w:t>Se interactúa con una base de datos que cuya funcionalidad y rendimiento no ha sido probado.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5" w:author="skeeter" w:date="2019-08-02T10:54:00Z">
          <w:pPr/>
        </w:pPrChange>
      </w:pPr>
      <w:r w:rsidRPr="008920B2">
        <w:t>La preparación ha sido insuficiente o nula para la recepción del producto por parte del cliente o el consumidor.</w:t>
      </w:r>
    </w:p>
    <w:p w:rsidR="00667021" w:rsidRPr="008920B2" w:rsidRDefault="00667021">
      <w:pPr>
        <w:pStyle w:val="Prrafodelista"/>
        <w:numPr>
          <w:ilvl w:val="0"/>
          <w:numId w:val="6"/>
        </w:numPr>
        <w:pPrChange w:id="406" w:author="skeeter" w:date="2019-08-02T10:54:00Z">
          <w:pPr/>
        </w:pPrChange>
      </w:pPr>
      <w:del w:id="407" w:author="skeeter" w:date="2019-08-02T10:53:00Z">
        <w:r w:rsidRPr="008920B2" w:rsidDel="00337F26">
          <w:delText xml:space="preserve"> </w:delText>
        </w:r>
      </w:del>
      <w:r w:rsidRPr="008920B2">
        <w:t>Los productos entregados no están alineados con las expectativas de la organización.</w:t>
      </w:r>
    </w:p>
    <w:p w:rsidR="00753645" w:rsidRPr="008920B2" w:rsidRDefault="00753645">
      <w:pPr>
        <w:pStyle w:val="Prrafodelista"/>
        <w:numPr>
          <w:ilvl w:val="0"/>
          <w:numId w:val="6"/>
        </w:numPr>
        <w:pPrChange w:id="408" w:author="skeeter" w:date="2019-08-02T10:54:00Z">
          <w:pPr/>
        </w:pPrChange>
      </w:pPr>
      <w:r w:rsidRPr="008920B2">
        <w:t>Se miden posibilidades en apertura de nuevos apartados dentro de la página web.</w:t>
      </w:r>
    </w:p>
    <w:p w:rsidR="00667021" w:rsidRPr="008920B2" w:rsidRDefault="00753645">
      <w:pPr>
        <w:pStyle w:val="Prrafodelista"/>
        <w:numPr>
          <w:ilvl w:val="0"/>
          <w:numId w:val="6"/>
        </w:numPr>
        <w:pPrChange w:id="409" w:author="skeeter" w:date="2019-08-02T10:54:00Z">
          <w:pPr/>
        </w:pPrChange>
      </w:pPr>
      <w:r w:rsidRPr="008920B2">
        <w:t>Dentro de la interfaz se necesite una mejor usabilidad en la interacción.</w:t>
      </w:r>
    </w:p>
    <w:p w:rsidR="002E5FBF" w:rsidRPr="008920B2" w:rsidRDefault="003E50CC">
      <w:pPr>
        <w:pStyle w:val="Prrafodelista"/>
        <w:numPr>
          <w:ilvl w:val="0"/>
          <w:numId w:val="6"/>
        </w:numPr>
        <w:pPrChange w:id="410" w:author="skeeter" w:date="2019-08-02T10:54:00Z">
          <w:pPr/>
        </w:pPrChange>
      </w:pPr>
      <w:r w:rsidRPr="008920B2">
        <w:t xml:space="preserve">Que los actores no compartan un mismo lenguaje y difiera la información </w:t>
      </w:r>
    </w:p>
    <w:p w:rsidR="003E50CC" w:rsidRPr="008920B2" w:rsidRDefault="003E50CC">
      <w:pPr>
        <w:pStyle w:val="Prrafodelista"/>
        <w:numPr>
          <w:ilvl w:val="0"/>
          <w:numId w:val="6"/>
        </w:numPr>
        <w:pPrChange w:id="411" w:author="skeeter" w:date="2019-08-02T10:54:00Z">
          <w:pPr/>
        </w:pPrChange>
      </w:pPr>
      <w:r w:rsidRPr="008920B2">
        <w:t xml:space="preserve">Que los actores tengan una incapacidad para escuchar los requisitos del proyecto </w:t>
      </w:r>
    </w:p>
    <w:p w:rsidR="003E50CC" w:rsidRPr="008920B2" w:rsidRDefault="00A44145">
      <w:pPr>
        <w:pStyle w:val="Prrafodelista"/>
        <w:numPr>
          <w:ilvl w:val="0"/>
          <w:numId w:val="6"/>
        </w:numPr>
        <w:pPrChange w:id="412" w:author="skeeter" w:date="2019-08-02T10:54:00Z">
          <w:pPr/>
        </w:pPrChange>
      </w:pPr>
      <w:r w:rsidRPr="008920B2">
        <w:t>La existencia de problemas sociales que impidan la realización del mismo</w:t>
      </w:r>
    </w:p>
    <w:p w:rsidR="00A44145" w:rsidRPr="008920B2" w:rsidRDefault="00A44145">
      <w:pPr>
        <w:pStyle w:val="Prrafodelista"/>
        <w:numPr>
          <w:ilvl w:val="0"/>
          <w:numId w:val="6"/>
        </w:numPr>
        <w:pPrChange w:id="413" w:author="skeeter" w:date="2019-08-02T10:54:00Z">
          <w:pPr/>
        </w:pPrChange>
      </w:pPr>
      <w:r w:rsidRPr="008920B2">
        <w:t xml:space="preserve">La implementación lleva más tiempo de lo previsto en la documentación </w:t>
      </w:r>
    </w:p>
    <w:p w:rsidR="00667021" w:rsidRPr="008920B2" w:rsidRDefault="00667021"/>
    <w:p w:rsidR="00753645" w:rsidRPr="008920B2" w:rsidRDefault="00753645"/>
    <w:p w:rsidR="006427EB" w:rsidRPr="008920B2" w:rsidRDefault="006427EB"/>
    <w:sectPr w:rsidR="006427EB" w:rsidRPr="00892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92668"/>
    <w:multiLevelType w:val="hybridMultilevel"/>
    <w:tmpl w:val="3BB4E74E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90E64"/>
    <w:multiLevelType w:val="hybridMultilevel"/>
    <w:tmpl w:val="95D23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567A"/>
    <w:multiLevelType w:val="hybridMultilevel"/>
    <w:tmpl w:val="989AD5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3106"/>
    <w:multiLevelType w:val="hybridMultilevel"/>
    <w:tmpl w:val="D13A5F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A360B"/>
    <w:multiLevelType w:val="hybridMultilevel"/>
    <w:tmpl w:val="01F0C0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52F77"/>
    <w:multiLevelType w:val="hybridMultilevel"/>
    <w:tmpl w:val="2A5A04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keeter">
    <w15:presenceInfo w15:providerId="None" w15:userId="ske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9"/>
    <w:rsid w:val="000064A3"/>
    <w:rsid w:val="00035122"/>
    <w:rsid w:val="000401F4"/>
    <w:rsid w:val="000734D3"/>
    <w:rsid w:val="0008201A"/>
    <w:rsid w:val="000C1DE9"/>
    <w:rsid w:val="0010570C"/>
    <w:rsid w:val="00120E28"/>
    <w:rsid w:val="00124715"/>
    <w:rsid w:val="0014134A"/>
    <w:rsid w:val="0015722D"/>
    <w:rsid w:val="0018173B"/>
    <w:rsid w:val="001D3070"/>
    <w:rsid w:val="00215EB4"/>
    <w:rsid w:val="00267413"/>
    <w:rsid w:val="002C2995"/>
    <w:rsid w:val="002D371E"/>
    <w:rsid w:val="002E5FBF"/>
    <w:rsid w:val="002F37BF"/>
    <w:rsid w:val="00337F26"/>
    <w:rsid w:val="0034535B"/>
    <w:rsid w:val="0034537E"/>
    <w:rsid w:val="003B194A"/>
    <w:rsid w:val="003B291D"/>
    <w:rsid w:val="003E08E0"/>
    <w:rsid w:val="003E50CC"/>
    <w:rsid w:val="004179E1"/>
    <w:rsid w:val="004607EA"/>
    <w:rsid w:val="004820D1"/>
    <w:rsid w:val="004B194E"/>
    <w:rsid w:val="004C00E3"/>
    <w:rsid w:val="004E75FD"/>
    <w:rsid w:val="004F4226"/>
    <w:rsid w:val="00520751"/>
    <w:rsid w:val="00525980"/>
    <w:rsid w:val="00591F8E"/>
    <w:rsid w:val="005A0403"/>
    <w:rsid w:val="005B431B"/>
    <w:rsid w:val="005C5E08"/>
    <w:rsid w:val="006427EB"/>
    <w:rsid w:val="00656507"/>
    <w:rsid w:val="0066538E"/>
    <w:rsid w:val="00667021"/>
    <w:rsid w:val="00670427"/>
    <w:rsid w:val="00670F8D"/>
    <w:rsid w:val="00690865"/>
    <w:rsid w:val="006B466D"/>
    <w:rsid w:val="006D15AB"/>
    <w:rsid w:val="006F3CA9"/>
    <w:rsid w:val="006F47D6"/>
    <w:rsid w:val="00731CE8"/>
    <w:rsid w:val="00753645"/>
    <w:rsid w:val="007E6B57"/>
    <w:rsid w:val="007F2CF7"/>
    <w:rsid w:val="00807742"/>
    <w:rsid w:val="008224DA"/>
    <w:rsid w:val="00882CD6"/>
    <w:rsid w:val="008920B2"/>
    <w:rsid w:val="008F379D"/>
    <w:rsid w:val="008F3C6A"/>
    <w:rsid w:val="0091340E"/>
    <w:rsid w:val="00916F8C"/>
    <w:rsid w:val="009172FB"/>
    <w:rsid w:val="009D1837"/>
    <w:rsid w:val="009D6DD1"/>
    <w:rsid w:val="009E56C1"/>
    <w:rsid w:val="009F60E7"/>
    <w:rsid w:val="00A17D9A"/>
    <w:rsid w:val="00A44145"/>
    <w:rsid w:val="00A45707"/>
    <w:rsid w:val="00A54E19"/>
    <w:rsid w:val="00AE5FA3"/>
    <w:rsid w:val="00B519D3"/>
    <w:rsid w:val="00B54F1A"/>
    <w:rsid w:val="00B643CF"/>
    <w:rsid w:val="00BA6163"/>
    <w:rsid w:val="00BC5223"/>
    <w:rsid w:val="00BE6CA2"/>
    <w:rsid w:val="00C10D39"/>
    <w:rsid w:val="00C245AE"/>
    <w:rsid w:val="00C62A13"/>
    <w:rsid w:val="00C717C6"/>
    <w:rsid w:val="00CA673F"/>
    <w:rsid w:val="00D2757C"/>
    <w:rsid w:val="00D617E2"/>
    <w:rsid w:val="00D63A99"/>
    <w:rsid w:val="00D65F7F"/>
    <w:rsid w:val="00D84C90"/>
    <w:rsid w:val="00DA21CF"/>
    <w:rsid w:val="00DD71BA"/>
    <w:rsid w:val="00E32C1B"/>
    <w:rsid w:val="00E41727"/>
    <w:rsid w:val="00E57B90"/>
    <w:rsid w:val="00E606F5"/>
    <w:rsid w:val="00EA3297"/>
    <w:rsid w:val="00EB283F"/>
    <w:rsid w:val="00F51D86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4AE01-3648-4DF3-9820-D198A37D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E9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DE9"/>
    <w:pPr>
      <w:ind w:left="720"/>
      <w:contextualSpacing/>
    </w:pPr>
  </w:style>
  <w:style w:type="character" w:customStyle="1" w:styleId="documentpreview">
    <w:name w:val="document__preview"/>
    <w:basedOn w:val="Fuentedeprrafopredeter"/>
    <w:rsid w:val="00345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8</Pages>
  <Words>1983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skeeter</cp:lastModifiedBy>
  <cp:revision>24</cp:revision>
  <dcterms:created xsi:type="dcterms:W3CDTF">2019-06-06T21:14:00Z</dcterms:created>
  <dcterms:modified xsi:type="dcterms:W3CDTF">2019-08-02T16:26:00Z</dcterms:modified>
</cp:coreProperties>
</file>